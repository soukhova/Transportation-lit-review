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18AE2" w14:textId="77777777" w:rsidR="00162F7F" w:rsidRDefault="00014AB3">
      <w:pPr>
        <w:pStyle w:val="Title"/>
      </w:pPr>
      <w:r>
        <w:t>Equity conceptualization and standards within transportation literature: a scoping review</w:t>
      </w:r>
    </w:p>
    <w:p w14:paraId="4559F8A9" w14:textId="77777777" w:rsidR="00162F7F" w:rsidRDefault="00014AB3">
      <w:pPr>
        <w:pStyle w:val="Heading1"/>
      </w:pPr>
      <w:bookmarkStart w:id="0" w:name="introduction"/>
      <w:r>
        <w:t>Introduction</w:t>
      </w:r>
    </w:p>
    <w:p w14:paraId="27A54F47" w14:textId="77777777" w:rsidR="00162F7F" w:rsidRDefault="00014AB3">
      <w:pPr>
        <w:pStyle w:val="FirstParagraph"/>
      </w:pPr>
      <w:r>
        <w:t xml:space="preserve">An equitable transportation system, from a transportation planning perspective, is broadly defined as the fair production, distribution, and </w:t>
      </w:r>
      <w:r>
        <w:t>reproduction of transportation benefits, and costs within a community (Pereira, Schwanen, and Banister 2017; Sheller 2018; Pereira and Karner 2021). Transportation equity is related to another concept, mobility justice, which seeks to understand how broade</w:t>
      </w:r>
      <w:r>
        <w:t>r power inequities, like racism, sexism and classism, inform the governance and control of movement and reproduced by mobility systems (Sheller 2018). Transportation equity is a multi-scale and multi-dimensional topic, which focuses on how transport-relate</w:t>
      </w:r>
      <w:r>
        <w:t>d benefits and burdens are distributed across population groups and communities within urban, suburban or rural areas. Benefits and burdens can include, but are not limited to, accessibility, mobility, affordability, health and environmental issues that im</w:t>
      </w:r>
      <w:r>
        <w:t>pact individuals, marginalized members of a community, and the community as a whole (Lucas et al. 2019).</w:t>
      </w:r>
    </w:p>
    <w:p w14:paraId="0BDF0F24" w14:textId="77777777" w:rsidR="00162F7F" w:rsidRDefault="00014AB3">
      <w:pPr>
        <w:pStyle w:val="BodyText"/>
      </w:pPr>
      <w:r>
        <w:t xml:space="preserve">Transportation systems are complex and include multi-modal operation such as walking, cycling, public transit, cars, and emerging new technologies and </w:t>
      </w:r>
      <w:r>
        <w:t>service modes, which further complicate the transportation benefit-to-burden landscape (Guo et al. 2020). It is increasingly agreed upon that an equitable transportation system is not a positivist attribute and must be normatively (morally) defined by a co</w:t>
      </w:r>
      <w:r>
        <w:t>mmunity or broader society before or during the process of measurement and operationalization (Pereira and Karner 2021; Páez, Scott, and Morency 2012). Both academic literature and planners are grappling to contextualize what an equitable transportation sy</w:t>
      </w:r>
      <w:r>
        <w:t>stem may look like along spatial, temporal, environmental, and socio-economical dimensions (Geneviève Boisjoly and El-Geneidy 2017; Pereira and Karner 2021). Synthesizing methods on how to define, measure, and operationalize transportation equity is urgent</w:t>
      </w:r>
      <w:r>
        <w:t xml:space="preserve">ly needed as planners and decision-makers are undecided on how to distribute existing transportation resources and simultaneously invest in future transportation infrastructure </w:t>
      </w:r>
      <w:r>
        <w:rPr>
          <w:i/>
          <w:iCs/>
        </w:rPr>
        <w:t>fairly</w:t>
      </w:r>
      <w:r>
        <w:t>.</w:t>
      </w:r>
    </w:p>
    <w:p w14:paraId="0754A256" w14:textId="77777777" w:rsidR="00162F7F" w:rsidRDefault="00014AB3">
      <w:pPr>
        <w:pStyle w:val="BodyText"/>
      </w:pPr>
      <w:r>
        <w:t>The application of equity within the realm of transportation planning h</w:t>
      </w:r>
      <w:r>
        <w:t>as proliferated in the academic literature but concrete adoption of the concepts in planning practice has been minimal (Pereira and Karner 2021; Geneviève Boisjoly and El-Geneidy 2017; Doran, El-Geneidy, and Manaugh 2021; Linovski 2020; Litman 2022). Acade</w:t>
      </w:r>
      <w:r>
        <w:t>mic literature has reviewed select equity dimension measures such as accessibility and activity participation (Páez, Scott, and Morency 2012; Allen and Farber 2020), affordability (Isalou, Litman, and Shahmoradi 2014), environmental impacts and safety (Guo</w:t>
      </w:r>
      <w:r>
        <w:t xml:space="preserve"> et al. 2020), health (Fransen et al. 2015; Smith et al. 2017), conceptual frameworks for equity and social exclusion (Lucas 2006; Lucas et al. 2016), and </w:t>
      </w:r>
      <w:r>
        <w:lastRenderedPageBreak/>
        <w:t>distributive justice theories (Behbahani et al. 2019; Lewis, MacKenzie, and Kaminsky 2021; Pereira, S</w:t>
      </w:r>
      <w:r>
        <w:t>chwanen, and Banister 2017; Vecchio and Martens 2021), among others. However, what is missing from the literature is a comprehensive review of the academic literature from the lens of how equity is conceptualized and theorized. Who are included in the equi</w:t>
      </w:r>
      <w:r>
        <w:t>ty dimension measures (e.g., which marginalized groups, geographies, and transportation activities) and what are the equity standards (e.g., maximum or minimum travel time to opportunities). These questions are vital to planning agencies and decision-maker</w:t>
      </w:r>
      <w:r>
        <w:t>s, and as such, this review aims to definitively benchmark the knowledge in the literature from this perspective.</w:t>
      </w:r>
    </w:p>
    <w:p w14:paraId="54E470F1" w14:textId="77777777" w:rsidR="00162F7F" w:rsidRDefault="00014AB3">
      <w:pPr>
        <w:pStyle w:val="BodyText"/>
      </w:pPr>
      <w:r>
        <w:t>Though aspects of transport equity in metropolitan planning documents such as accessibility (Geneviève Boisjoly and El-Geneidy 2017) or mode-s</w:t>
      </w:r>
      <w:r>
        <w:t>pecific equity (Doran, El-Geneidy, and Manaugh 2021) have been reviewed, no review to date captures how equity has been theorized, who has been included in equity dimensions, and how equity has been indicated in the academic scholarship. This work is neede</w:t>
      </w:r>
      <w:r>
        <w:t>d as a reference for planners and decision-makers to see which equity dimensions, standards, and conceptualizations have been applied in the academic literature and to help identify where gaps exist in the literature. Ultimately, this review aims to collat</w:t>
      </w:r>
      <w:r>
        <w:t>e the academic knowledge and present it in an operationalizable manner to both academics and decision-makers in hopes to catalyze the wide-scale uptake in equitable planning practices and guide future research programmes which develop definitions, measures</w:t>
      </w:r>
      <w:r>
        <w:t>, and recommendations for evaluating transportation equity.</w:t>
      </w:r>
    </w:p>
    <w:p w14:paraId="5ACDB420" w14:textId="77777777" w:rsidR="00162F7F" w:rsidRDefault="00014AB3">
      <w:pPr>
        <w:pStyle w:val="BodyText"/>
      </w:pPr>
      <w:r>
        <w:t>This review will look at all transportation modes, all urban areas, and all geographic areas in English academic articles from general and field-specific databases. This paper is structured as fol</w:t>
      </w:r>
      <w:r>
        <w:t>lows. In Section 2, we define the dimensions, types of standards and conceptualizations equity literature categories used in the literature search and throughout the paper. In Section 3, we outline the methods used in the scoping review conducted. In Secti</w:t>
      </w:r>
      <w:r>
        <w:t>on 4, we summarize the high-level findings of the literature. In Section 5, we discuss the standards and conceptualizations along with how they connect to dimensions and measures more specifically. In Section 6, we summarize the findings and link them to f</w:t>
      </w:r>
      <w:r>
        <w:t xml:space="preserve">uture transport planning agendas in addition to visioning ways the findings can be used to build </w:t>
      </w:r>
      <w:r>
        <w:rPr>
          <w:i/>
          <w:iCs/>
        </w:rPr>
        <w:t>just</w:t>
      </w:r>
      <w:r>
        <w:t xml:space="preserve"> transportation planning processes.</w:t>
      </w:r>
    </w:p>
    <w:p w14:paraId="20842304" w14:textId="77777777" w:rsidR="00162F7F" w:rsidRDefault="00014AB3">
      <w:pPr>
        <w:pStyle w:val="Heading1"/>
      </w:pPr>
      <w:bookmarkStart w:id="1" w:name="setting-the-stage"/>
      <w:bookmarkEnd w:id="0"/>
      <w:r>
        <w:t>Setting the stage</w:t>
      </w:r>
    </w:p>
    <w:p w14:paraId="08401FCE" w14:textId="77777777" w:rsidR="00162F7F" w:rsidRDefault="00014AB3">
      <w:pPr>
        <w:pStyle w:val="FirstParagraph"/>
      </w:pPr>
      <w:r>
        <w:t xml:space="preserve">We recognize that equity within the transportation literature exist within cross-cutting categories. </w:t>
      </w:r>
      <w:r>
        <w:t xml:space="preserve">For the purposes of our literature review, we break down equity into </w:t>
      </w:r>
      <w:r>
        <w:rPr>
          <w:i/>
          <w:iCs/>
        </w:rPr>
        <w:t>equity dimensions</w:t>
      </w:r>
      <w:r>
        <w:t xml:space="preserve">, </w:t>
      </w:r>
      <w:r>
        <w:rPr>
          <w:i/>
          <w:iCs/>
        </w:rPr>
        <w:t>equity standards</w:t>
      </w:r>
      <w:r>
        <w:t xml:space="preserve">, and </w:t>
      </w:r>
      <w:r>
        <w:rPr>
          <w:i/>
          <w:iCs/>
        </w:rPr>
        <w:t>equity conceptualizations</w:t>
      </w:r>
      <w:r>
        <w:t>. We review literature within the transportation domain that have all three categories. As follows, we define what each o</w:t>
      </w:r>
      <w:r>
        <w:t>f these categories mean within this review and how they inter-connect. We borrow a “Where?”, “When?”, “Who?”, “What?”, and “How?” framing to categorize aspects of how equity is assessed within the literature. This categorization is outlined in Jaggar (2009</w:t>
      </w:r>
      <w:r>
        <w:t xml:space="preserve">) to describe substantive sets of answers to questions of distributive justice (and further discussed in the context of justice within the critical </w:t>
      </w:r>
      <w:r>
        <w:lastRenderedPageBreak/>
        <w:t xml:space="preserve">human geography discipline (Przybylinski 2022)). For questions of </w:t>
      </w:r>
      <w:r>
        <w:rPr>
          <w:i/>
          <w:iCs/>
        </w:rPr>
        <w:t>justice</w:t>
      </w:r>
      <w:r>
        <w:t>, convincing answers to these quest</w:t>
      </w:r>
      <w:r>
        <w:t xml:space="preserve">ions require a rationale, a “Why?” (Jaggar 2009). For the purpose of this review of </w:t>
      </w:r>
      <w:r>
        <w:rPr>
          <w:i/>
          <w:iCs/>
        </w:rPr>
        <w:t>equity</w:t>
      </w:r>
      <w:r>
        <w:t xml:space="preserve"> however, studies that substantively answer “Why?” may be included but are included as a result of addressing where, when, who, what, and how. That being said, answer</w:t>
      </w:r>
      <w:r>
        <w:t xml:space="preserve">s to “Why?” are critical, but are not as common, and this next step in planning for </w:t>
      </w:r>
      <w:r>
        <w:rPr>
          <w:i/>
          <w:iCs/>
        </w:rPr>
        <w:t>justice</w:t>
      </w:r>
      <w:r>
        <w:t xml:space="preserve"> transportation literature is discussed in Section 6.</w:t>
      </w:r>
    </w:p>
    <w:p w14:paraId="1F10E307" w14:textId="77777777" w:rsidR="00162F7F" w:rsidRDefault="00014AB3">
      <w:pPr>
        <w:pStyle w:val="BodyText"/>
      </w:pPr>
      <w:r>
        <w:rPr>
          <w:b/>
          <w:bCs/>
        </w:rPr>
        <w:t>Equity dimensions</w:t>
      </w:r>
      <w:r>
        <w:t>: transportation equity can be assessed across multiple dimensions which can be broadly distin</w:t>
      </w:r>
      <w:r>
        <w:t>guished as (1) mobility/accessibility, (2) traffic-related pollution, (4) traffic safety, and (4) health as provided in a conceptual framework provided by (Lucas et al. 2019). All papers reviewed include dimensions that cover the “What?” of the transport e</w:t>
      </w:r>
      <w:r>
        <w:t>quity issue and can be further disaggregated across the following broad considerations:</w:t>
      </w:r>
    </w:p>
    <w:p w14:paraId="65E23811" w14:textId="77777777" w:rsidR="00162F7F" w:rsidRDefault="00014AB3">
      <w:pPr>
        <w:pStyle w:val="Compact"/>
        <w:numPr>
          <w:ilvl w:val="0"/>
          <w:numId w:val="2"/>
        </w:numPr>
      </w:pPr>
      <w:r>
        <w:rPr>
          <w:i/>
          <w:iCs/>
        </w:rPr>
        <w:t>What</w:t>
      </w:r>
      <w:r>
        <w:t>: includes the equity dimensions (i.e., mobility/accessibility, traffic-related pollution, traffic safety, or health).</w:t>
      </w:r>
    </w:p>
    <w:p w14:paraId="328DCAAE" w14:textId="77777777" w:rsidR="00162F7F" w:rsidRDefault="00014AB3">
      <w:pPr>
        <w:pStyle w:val="Compact"/>
        <w:numPr>
          <w:ilvl w:val="0"/>
          <w:numId w:val="2"/>
        </w:numPr>
      </w:pPr>
      <w:r>
        <w:rPr>
          <w:i/>
          <w:iCs/>
        </w:rPr>
        <w:t>Who</w:t>
      </w:r>
      <w:r>
        <w:t xml:space="preserve"> and </w:t>
      </w:r>
      <w:r>
        <w:rPr>
          <w:i/>
          <w:iCs/>
        </w:rPr>
        <w:t>When</w:t>
      </w:r>
      <w:r>
        <w:t>: includes the type of population</w:t>
      </w:r>
      <w:r>
        <w:t xml:space="preserve"> group, mode type, activity/opportunity type, transport network status, and temporal scope of the study.</w:t>
      </w:r>
    </w:p>
    <w:p w14:paraId="04A53B46" w14:textId="77777777" w:rsidR="00162F7F" w:rsidRDefault="00014AB3">
      <w:pPr>
        <w:pStyle w:val="Compact"/>
        <w:numPr>
          <w:ilvl w:val="0"/>
          <w:numId w:val="2"/>
        </w:numPr>
      </w:pPr>
      <w:r>
        <w:rPr>
          <w:i/>
          <w:iCs/>
        </w:rPr>
        <w:t>Where</w:t>
      </w:r>
      <w:r>
        <w:t>: includes the geographic areas of the study (urban areas, countries).</w:t>
      </w:r>
    </w:p>
    <w:p w14:paraId="51DF9989" w14:textId="77777777" w:rsidR="00162F7F" w:rsidRDefault="00014AB3">
      <w:pPr>
        <w:pStyle w:val="Compact"/>
        <w:numPr>
          <w:ilvl w:val="0"/>
          <w:numId w:val="2"/>
        </w:numPr>
      </w:pPr>
      <w:r>
        <w:rPr>
          <w:i/>
          <w:iCs/>
        </w:rPr>
        <w:t>How</w:t>
      </w:r>
      <w:r>
        <w:t>: includes the measure used to assess equity dimensions (i.e., mobility/</w:t>
      </w:r>
      <w:r>
        <w:t>accessibility measures, traffic-related pollution measures, traffic safety measures, or health measures).</w:t>
      </w:r>
    </w:p>
    <w:p w14:paraId="0A1203F3" w14:textId="77777777" w:rsidR="00162F7F" w:rsidRDefault="00014AB3">
      <w:pPr>
        <w:pStyle w:val="FirstParagraph"/>
      </w:pPr>
      <w:r>
        <w:rPr>
          <w:b/>
          <w:bCs/>
        </w:rPr>
        <w:t>Equity conceptualizations</w:t>
      </w:r>
      <w:r>
        <w:t>: in addition to including equity dimension(s), all studies have equity conceptualization(s). This includes some type of equi</w:t>
      </w:r>
      <w:r>
        <w:t>ty principle, philosophy or theory that motivate the study. Examples of these conceptualizations are broadly defined as follows:</w:t>
      </w:r>
    </w:p>
    <w:p w14:paraId="702E3952" w14:textId="77777777" w:rsidR="00162F7F" w:rsidRDefault="00014AB3">
      <w:pPr>
        <w:pStyle w:val="Compact"/>
        <w:numPr>
          <w:ilvl w:val="0"/>
          <w:numId w:val="3"/>
        </w:numPr>
      </w:pPr>
      <w:r>
        <w:t>Theoretical and conceptual frameworks (e.g., transport-related social exclusion, transport disadvantage, transport poverty, hor</w:t>
      </w:r>
      <w:r>
        <w:t>izontal equity, vertical equity, among others)</w:t>
      </w:r>
    </w:p>
    <w:p w14:paraId="3859F9E6" w14:textId="77777777" w:rsidR="00162F7F" w:rsidRDefault="00014AB3">
      <w:pPr>
        <w:pStyle w:val="Compact"/>
        <w:numPr>
          <w:ilvl w:val="0"/>
          <w:numId w:val="3"/>
        </w:numPr>
      </w:pPr>
      <w:r>
        <w:t>Theories of justice (e.g., distributive justice, spatial justice, environmental justice, procedural justice, restorative justice, among others)</w:t>
      </w:r>
    </w:p>
    <w:p w14:paraId="6ED4B0D0" w14:textId="77777777" w:rsidR="00162F7F" w:rsidRDefault="00014AB3">
      <w:pPr>
        <w:pStyle w:val="Compact"/>
        <w:numPr>
          <w:ilvl w:val="0"/>
          <w:numId w:val="3"/>
        </w:numPr>
      </w:pPr>
      <w:r>
        <w:t xml:space="preserve">Equity principles (typically related to theories of distributive </w:t>
      </w:r>
      <w:r>
        <w:t>justice as it the most commonly) (e.g., Rawl’s egalitarism, Utilitarism, Capabilities Approach, Sufficientarism)</w:t>
      </w:r>
    </w:p>
    <w:p w14:paraId="7090079B" w14:textId="77777777" w:rsidR="00162F7F" w:rsidRDefault="00014AB3">
      <w:pPr>
        <w:pStyle w:val="FirstParagraph"/>
      </w:pPr>
      <w:r>
        <w:rPr>
          <w:b/>
          <w:bCs/>
        </w:rPr>
        <w:t>Equity standards</w:t>
      </w:r>
      <w:r>
        <w:t>: lastly, in addition to dimensions and conceptualizations, all studies reviewed include equity standard(s). These standards sh</w:t>
      </w:r>
      <w:r>
        <w:t>ould be a thresholds of some sort that when operationalized can be used to define when an aspect of the transportation system is equitable (or just), not equitable (or unjust), or somewhere in-between. These standards can be broadly summarized as quantitat</w:t>
      </w:r>
      <w:r>
        <w:t>ive thresholds, qualitative descriptions, and mixed-method thresholds and are highly dependent on the type of equity dimension and conceptualization adopted in the study. Types of equity standards can broadly include:</w:t>
      </w:r>
    </w:p>
    <w:p w14:paraId="6080C2D0" w14:textId="77777777" w:rsidR="00162F7F" w:rsidRDefault="00014AB3">
      <w:pPr>
        <w:pStyle w:val="Compact"/>
        <w:numPr>
          <w:ilvl w:val="0"/>
          <w:numId w:val="4"/>
        </w:numPr>
      </w:pPr>
      <w:r>
        <w:lastRenderedPageBreak/>
        <w:t>Maximum or minimum travel distance/cos</w:t>
      </w:r>
      <w:r>
        <w:t>t/time to or from key places or activities</w:t>
      </w:r>
    </w:p>
    <w:p w14:paraId="46BE88FE" w14:textId="77777777" w:rsidR="00162F7F" w:rsidRDefault="00014AB3">
      <w:pPr>
        <w:pStyle w:val="Compact"/>
        <w:numPr>
          <w:ilvl w:val="0"/>
          <w:numId w:val="4"/>
        </w:numPr>
      </w:pPr>
      <w:r>
        <w:t>Distribution assessment (composite indicator, range, maximum distance or gap, etc.)</w:t>
      </w:r>
    </w:p>
    <w:p w14:paraId="169A538A" w14:textId="77777777" w:rsidR="00162F7F" w:rsidRDefault="00014AB3">
      <w:pPr>
        <w:pStyle w:val="Compact"/>
        <w:numPr>
          <w:ilvl w:val="0"/>
          <w:numId w:val="4"/>
        </w:numPr>
      </w:pPr>
      <w:r>
        <w:t>Satisfaction or dissatisfaction;</w:t>
      </w:r>
    </w:p>
    <w:p w14:paraId="398391C0" w14:textId="77777777" w:rsidR="00162F7F" w:rsidRDefault="00014AB3">
      <w:pPr>
        <w:pStyle w:val="Compact"/>
        <w:numPr>
          <w:ilvl w:val="1"/>
          <w:numId w:val="5"/>
        </w:numPr>
      </w:pPr>
      <w:r>
        <w:t>With travel to and from activities, or</w:t>
      </w:r>
    </w:p>
    <w:p w14:paraId="077B4A92" w14:textId="77777777" w:rsidR="00162F7F" w:rsidRDefault="00014AB3">
      <w:pPr>
        <w:pStyle w:val="Compact"/>
        <w:numPr>
          <w:ilvl w:val="1"/>
          <w:numId w:val="5"/>
        </w:numPr>
      </w:pPr>
      <w:r>
        <w:t>From externalities related to transportation systems</w:t>
      </w:r>
    </w:p>
    <w:p w14:paraId="1FE87205" w14:textId="77777777" w:rsidR="00162F7F" w:rsidRDefault="00014AB3">
      <w:pPr>
        <w:pStyle w:val="FirstParagraph"/>
      </w:pPr>
      <w:r>
        <w:t>Toge</w:t>
      </w:r>
      <w:r>
        <w:t>ther, studies that include equity dimensions, conceptualizations and standards should provide substantive answers to the “Where?”, “When?”, “Who?”, “What?”, and “How?” as it relates to defining equity within the context of transportation systems (i.e., the</w:t>
      </w:r>
      <w:r>
        <w:t xml:space="preserve"> users, the infrastructure, the service, the outcomes, or a combination of all). The aim of this review is to answer the following questions:</w:t>
      </w:r>
    </w:p>
    <w:p w14:paraId="336AFF63" w14:textId="77777777" w:rsidR="00162F7F" w:rsidRDefault="00014AB3">
      <w:pPr>
        <w:pStyle w:val="Compact"/>
        <w:numPr>
          <w:ilvl w:val="0"/>
          <w:numId w:val="6"/>
        </w:numPr>
      </w:pPr>
      <w:r>
        <w:t xml:space="preserve">What are the equity dimensions, equity standards, and equity conceptualizations and how are they applied in the </w:t>
      </w:r>
      <w:r>
        <w:t>existing transportation equity academic literature?</w:t>
      </w:r>
    </w:p>
    <w:p w14:paraId="2AD43D14" w14:textId="77777777" w:rsidR="00162F7F" w:rsidRDefault="00014AB3">
      <w:pPr>
        <w:pStyle w:val="Compact"/>
        <w:numPr>
          <w:ilvl w:val="0"/>
          <w:numId w:val="6"/>
        </w:numPr>
      </w:pPr>
      <w:r>
        <w:t xml:space="preserve">Based on how equity has been applied in the literature, what may be paths forward in theorizing justice in the context of transportation systems? </w:t>
      </w:r>
    </w:p>
    <w:p w14:paraId="2B37E004" w14:textId="77777777" w:rsidR="00162F7F" w:rsidRDefault="00014AB3">
      <w:pPr>
        <w:pStyle w:val="Heading1"/>
      </w:pPr>
      <w:bookmarkStart w:id="2" w:name="literature-review-methods"/>
      <w:bookmarkEnd w:id="1"/>
      <w:r>
        <w:t>Literature review methods</w:t>
      </w:r>
    </w:p>
    <w:p w14:paraId="1999B254" w14:textId="77777777" w:rsidR="00162F7F" w:rsidRDefault="00014AB3">
      <w:pPr>
        <w:pStyle w:val="FirstParagraph"/>
      </w:pPr>
      <w:r>
        <w:t>The topic of transportation equ</w:t>
      </w:r>
      <w:r>
        <w:t>ity is broad so the search strategy was carefully designed through the consultation of knowledge synthesis guidance as well as knowledge-synthesis domain experts. The method is described in two parts, the development of the search strategy and the evidence</w:t>
      </w:r>
      <w:r>
        <w:t xml:space="preserve"> selection and data extraction process.</w:t>
      </w:r>
    </w:p>
    <w:p w14:paraId="385AEED2" w14:textId="77777777" w:rsidR="00162F7F" w:rsidRDefault="00014AB3">
      <w:pPr>
        <w:pStyle w:val="BodyText"/>
      </w:pPr>
      <w:r>
        <w:t>This review follows the Joanna Briggs Institute (JBI) approach to the conduct of scoping reviews which encompasses enhancements of the Arksey and O’Malley (2005) framework (Peters et al. 2020): the JBI is a global or</w:t>
      </w:r>
      <w:r>
        <w:t>ganization that creates frameworks, protocols and guidance for the synthesis of research. This review is also guided by the Preferred Reporting Items for Systematic Reviews and Meta-Analyses extension for scoping reviews (PRISMA-ScR) which is congruent wit</w:t>
      </w:r>
      <w:r>
        <w:t>h the JBI approach (Tricco et al. 2018). We examine the breadth and depth of the academic literature on transportation equity that analyses equity within at least one dimensions and implements equity conceptualizations and equity standards as defined in th</w:t>
      </w:r>
      <w:r>
        <w:t>e previous section. Using the selected synthesis method allows this review to explore the broad topic of transportation equity within the literature and collate knowledge from across methodologies in the academic literature.</w:t>
      </w:r>
    </w:p>
    <w:p w14:paraId="1388D1DF" w14:textId="77777777" w:rsidR="00162F7F" w:rsidRDefault="00014AB3">
      <w:pPr>
        <w:pStyle w:val="BodyText"/>
      </w:pPr>
      <w:r>
        <w:t>The primary research question a</w:t>
      </w:r>
      <w:r>
        <w:t>nd the protocol was drafted and refined from the preliminary searches and consultations with the authorship team who are engaged in transportation equity related research (Iglesias et al. 2019; Sagaris, Berrios, and Tiznado-Aitken 2020; Vecchio and Martens</w:t>
      </w:r>
      <w:r>
        <w:t xml:space="preserve"> 2021) and a University of Toronto Research Services Librarian and Liaison Librarian in City Studies.</w:t>
      </w:r>
    </w:p>
    <w:p w14:paraId="02E81ADA" w14:textId="77777777" w:rsidR="00162F7F" w:rsidRDefault="00014AB3">
      <w:pPr>
        <w:pStyle w:val="Heading2"/>
      </w:pPr>
      <w:bookmarkStart w:id="3" w:name="search-strategy"/>
      <w:r>
        <w:lastRenderedPageBreak/>
        <w:t>Search strategy</w:t>
      </w:r>
    </w:p>
    <w:p w14:paraId="1D5AD193" w14:textId="77777777" w:rsidR="00162F7F" w:rsidRDefault="00014AB3">
      <w:pPr>
        <w:pStyle w:val="FirstParagraph"/>
      </w:pPr>
      <w:r>
        <w:t>The search of the literature is identified using a multi-database search strategy developed by the authors along with consultation with th</w:t>
      </w:r>
      <w:r>
        <w:t xml:space="preserve">e knowledge synthesis experts. See the full search query and databases in </w:t>
      </w:r>
      <w:hyperlink w:anchor="fig-A1">
        <w:r>
          <w:rPr>
            <w:rStyle w:val="Hyperlink"/>
          </w:rPr>
          <w:t>Figure 4</w:t>
        </w:r>
      </w:hyperlink>
      <w:r>
        <w:t>: the search query consists of the four additive (“AND”) sets of topic search terms (i.e., keywords in the title, abstract, or key words).</w:t>
      </w:r>
    </w:p>
    <w:p w14:paraId="4026A69B" w14:textId="77777777" w:rsidR="00162F7F" w:rsidRDefault="00014AB3">
      <w:pPr>
        <w:pStyle w:val="BodyText"/>
      </w:pPr>
      <w:r>
        <w:t xml:space="preserve">To guide the conceptual search strategy and the strategic selection of search terms within the search query, </w:t>
      </w:r>
      <w:r>
        <w:rPr>
          <w:b/>
          <w:bCs/>
        </w:rPr>
        <w:t>inclusion</w:t>
      </w:r>
      <w:r>
        <w:t xml:space="preserve"> and </w:t>
      </w:r>
      <w:r>
        <w:rPr>
          <w:b/>
          <w:bCs/>
        </w:rPr>
        <w:t>exclusion</w:t>
      </w:r>
      <w:r>
        <w:t xml:space="preserve"> criteria were developed (Peters et al. 2020). For the inclusion criteria, the mnemonic PCC (population, concept, and contex</w:t>
      </w:r>
      <w:r>
        <w:t>t) was adopted and is described as applied to the search query as follows:</w:t>
      </w:r>
    </w:p>
    <w:p w14:paraId="25D26D9D" w14:textId="77777777" w:rsidR="00162F7F" w:rsidRDefault="00014AB3">
      <w:pPr>
        <w:pStyle w:val="Compact"/>
        <w:numPr>
          <w:ilvl w:val="0"/>
          <w:numId w:val="7"/>
        </w:numPr>
      </w:pPr>
      <w:r>
        <w:rPr>
          <w:b/>
          <w:bCs/>
        </w:rPr>
        <w:t>Population</w:t>
      </w:r>
      <w:r>
        <w:t>: the focus of the included studies should be on individuals, groups, communities, or entire regional areas that are impacted by passenger transportation infrastructure an</w:t>
      </w:r>
      <w:r>
        <w:t>d systems (i.e., all modes and flows) from the perspective of equity (i.e., fair distribution, production, and re-production of burdens and benefits). This criteria is reflected in the creation of the first set of topic search terms that relate to transpor</w:t>
      </w:r>
      <w:r>
        <w:t xml:space="preserve">tation modes (e.g., “walking” OR “cycling” OR “transit” - see green text in </w:t>
      </w:r>
      <w:hyperlink w:anchor="fig-A1">
        <w:r>
          <w:rPr>
            <w:rStyle w:val="Hyperlink"/>
          </w:rPr>
          <w:t>Figure 4</w:t>
        </w:r>
      </w:hyperlink>
      <w:r>
        <w:t xml:space="preserve"> for the full list).</w:t>
      </w:r>
    </w:p>
    <w:p w14:paraId="14C3E9B1" w14:textId="77777777" w:rsidR="00162F7F" w:rsidRDefault="00014AB3">
      <w:pPr>
        <w:pStyle w:val="Compact"/>
        <w:numPr>
          <w:ilvl w:val="0"/>
          <w:numId w:val="7"/>
        </w:numPr>
      </w:pPr>
      <w:r>
        <w:rPr>
          <w:b/>
          <w:bCs/>
        </w:rPr>
        <w:t>Concept</w:t>
      </w:r>
      <w:r>
        <w:t>: the included studies should also include equity dimensions and conceptualizes equity as discussed in the previous</w:t>
      </w:r>
      <w:r>
        <w:t xml:space="preserve"> section. This inclusion criteria is reflected in the second and third set of topic search terms developed in the search strategy. These terms relate to types of equity dimensions (e.g., “accessibility” OR “mobility” or “transport-related air pollution” - </w:t>
      </w:r>
      <w:r>
        <w:t xml:space="preserve">see blue text in the </w:t>
      </w:r>
      <w:hyperlink w:anchor="fig-A1">
        <w:r>
          <w:rPr>
            <w:rStyle w:val="Hyperlink"/>
          </w:rPr>
          <w:t>Figure 4</w:t>
        </w:r>
      </w:hyperlink>
      <w:r>
        <w:t xml:space="preserve"> for the full list) and equity conceptualizations (e.g., “Justice” OR “equity” - see purple text in </w:t>
      </w:r>
      <w:hyperlink w:anchor="fig-A1">
        <w:r>
          <w:rPr>
            <w:rStyle w:val="Hyperlink"/>
          </w:rPr>
          <w:t>Figure 4</w:t>
        </w:r>
      </w:hyperlink>
      <w:r>
        <w:t xml:space="preserve"> for the full list).</w:t>
      </w:r>
    </w:p>
    <w:p w14:paraId="3AE8F3FB" w14:textId="77777777" w:rsidR="00162F7F" w:rsidRDefault="00014AB3">
      <w:pPr>
        <w:pStyle w:val="Compact"/>
        <w:numPr>
          <w:ilvl w:val="0"/>
          <w:numId w:val="7"/>
        </w:numPr>
      </w:pPr>
      <w:r>
        <w:rPr>
          <w:b/>
          <w:bCs/>
        </w:rPr>
        <w:t>Context</w:t>
      </w:r>
      <w:r>
        <w:t>: the included studies should als</w:t>
      </w:r>
      <w:r>
        <w:t xml:space="preserve">o be limited to publications that include equity standards. Context can be more difficult to explicitly search for with key terms so synonyms for ‘standards’ were added to the query as a four set of topic search terms (e.g., threshold, indicator, criteria </w:t>
      </w:r>
      <w:r>
        <w:t xml:space="preserve">- see orange text in </w:t>
      </w:r>
      <w:hyperlink w:anchor="fig-A1">
        <w:r>
          <w:rPr>
            <w:rStyle w:val="Hyperlink"/>
          </w:rPr>
          <w:t>Figure 4</w:t>
        </w:r>
      </w:hyperlink>
      <w:r>
        <w:t xml:space="preserve"> for full list). Additionally, journal article and conference papers, English-language literature from any country, any study design (e.g., quantitative, qualitative, or mixed-method studies, or con</w:t>
      </w:r>
      <w:r>
        <w:t>ceptual frameworks), and any record published within the past 30 years are included (January 1992 to March 2022). The time period is selected as the first (to the authors knowledge) peer-reviewed article which operationalized equity standards and equity co</w:t>
      </w:r>
      <w:r>
        <w:t>nceptualization was published in 1996 (Khisty 1996); we are broadening the search by a few years for completeness. English is selected as it is the common language spoken across the authorship team. Furthermore, records that explicitly fall within the Tran</w:t>
      </w:r>
      <w:r>
        <w:t xml:space="preserve">sportation or related topic/category is included in the query (e.g., “Transportation”, “Social Sciences”, “Geography”, “Civil Engineering”, “Philosophy” - see the </w:t>
      </w:r>
      <w:hyperlink w:anchor="fig-A1">
        <w:r>
          <w:rPr>
            <w:rStyle w:val="Hyperlink"/>
          </w:rPr>
          <w:t>Figure 4</w:t>
        </w:r>
      </w:hyperlink>
      <w:r>
        <w:t xml:space="preserve"> for full query).</w:t>
      </w:r>
    </w:p>
    <w:p w14:paraId="15E4C55E" w14:textId="77777777" w:rsidR="00162F7F" w:rsidRDefault="00014AB3">
      <w:pPr>
        <w:pStyle w:val="FirstParagraph"/>
      </w:pPr>
      <w:r>
        <w:t xml:space="preserve">The </w:t>
      </w:r>
      <w:r>
        <w:rPr>
          <w:b/>
          <w:bCs/>
        </w:rPr>
        <w:t>exclusion criteria</w:t>
      </w:r>
      <w:r>
        <w:t xml:space="preserve"> for the search </w:t>
      </w:r>
      <w:r>
        <w:t>are records that are not within the inclusion criteria. Specifically:</w:t>
      </w:r>
    </w:p>
    <w:p w14:paraId="0474712E" w14:textId="77777777" w:rsidR="00162F7F" w:rsidRDefault="00014AB3">
      <w:pPr>
        <w:pStyle w:val="Compact"/>
        <w:numPr>
          <w:ilvl w:val="0"/>
          <w:numId w:val="8"/>
        </w:numPr>
      </w:pPr>
      <w:r>
        <w:lastRenderedPageBreak/>
        <w:t>Literature published before January 1992.</w:t>
      </w:r>
    </w:p>
    <w:p w14:paraId="0226B6E0" w14:textId="77777777" w:rsidR="00162F7F" w:rsidRDefault="00014AB3">
      <w:pPr>
        <w:pStyle w:val="Compact"/>
        <w:numPr>
          <w:ilvl w:val="0"/>
          <w:numId w:val="8"/>
        </w:numPr>
      </w:pPr>
      <w:r>
        <w:t>Articles which do not include transportation equity dimensions.</w:t>
      </w:r>
    </w:p>
    <w:p w14:paraId="22425597" w14:textId="77777777" w:rsidR="00162F7F" w:rsidRDefault="00014AB3">
      <w:pPr>
        <w:pStyle w:val="Compact"/>
        <w:numPr>
          <w:ilvl w:val="0"/>
          <w:numId w:val="8"/>
        </w:numPr>
      </w:pPr>
      <w:r>
        <w:t>Grey as concepts contained within are frequently published in a more developed f</w:t>
      </w:r>
      <w:r>
        <w:t>orm in journals.</w:t>
      </w:r>
    </w:p>
    <w:p w14:paraId="65DA4DC2" w14:textId="77777777" w:rsidR="00162F7F" w:rsidRDefault="00014AB3">
      <w:pPr>
        <w:pStyle w:val="FirstParagraph"/>
      </w:pPr>
      <w:r>
        <w:t>The search strategy was developed iteratively in the following stages:</w:t>
      </w:r>
    </w:p>
    <w:p w14:paraId="02E5FC66" w14:textId="77777777" w:rsidR="00162F7F" w:rsidRDefault="00014AB3">
      <w:pPr>
        <w:pStyle w:val="Compact"/>
        <w:numPr>
          <w:ilvl w:val="0"/>
          <w:numId w:val="9"/>
        </w:numPr>
      </w:pPr>
      <w:r>
        <w:t>An initial limited search of Web of Science (WoS) was undertaken to identify key articles and evidence. Terms for ‘transportation’ were generated and terms for ‘equity’</w:t>
      </w:r>
      <w:r>
        <w:t xml:space="preserve"> were generated. The text words contained in the titles and abstracts of relevant articles, the index terms used to describe the articles, and subject heading searches when available (depending on the platform). This search was iterated on and and initiall</w:t>
      </w:r>
      <w:r>
        <w:t>y took the general form:</w:t>
      </w:r>
    </w:p>
    <w:p w14:paraId="4C107E44" w14:textId="77777777" w:rsidR="00162F7F" w:rsidRDefault="00014AB3">
      <w:pPr>
        <w:pStyle w:val="Compact"/>
        <w:numPr>
          <w:ilvl w:val="0"/>
          <w:numId w:val="10"/>
        </w:numPr>
      </w:pPr>
      <w:r>
        <w:t>(“Transport” OR …1) AND (“Equity” OR “Justice”…2)</w:t>
      </w:r>
    </w:p>
    <w:p w14:paraId="2FC8CCCD" w14:textId="77777777" w:rsidR="00162F7F" w:rsidRDefault="00014AB3">
      <w:pPr>
        <w:pStyle w:val="Compact"/>
        <w:numPr>
          <w:ilvl w:val="0"/>
          <w:numId w:val="10"/>
        </w:numPr>
      </w:pPr>
      <w:r>
        <w:t>…1,2 signifies additional related terms combined with OR operators</w:t>
      </w:r>
    </w:p>
    <w:p w14:paraId="456593A3" w14:textId="77777777" w:rsidR="00162F7F" w:rsidRDefault="00014AB3">
      <w:pPr>
        <w:pStyle w:val="Compact"/>
        <w:numPr>
          <w:ilvl w:val="0"/>
          <w:numId w:val="11"/>
        </w:numPr>
      </w:pPr>
      <w:r>
        <w:t xml:space="preserve">Upon inspection of the preliminary search results, authorship team consensus, and similar methods used in step 1, </w:t>
      </w:r>
      <w:r>
        <w:t>terms describing equity dimensions and terms describing standards were iteratively added to the preliminary search query. The finalized search query takes the following general form:</w:t>
      </w:r>
    </w:p>
    <w:p w14:paraId="64DDB2C6" w14:textId="77777777" w:rsidR="00162F7F" w:rsidRDefault="00014AB3">
      <w:pPr>
        <w:pStyle w:val="Compact"/>
        <w:numPr>
          <w:ilvl w:val="0"/>
          <w:numId w:val="12"/>
        </w:numPr>
      </w:pPr>
      <w:r>
        <w:t>(“Transport” OR …1) AND (“Equity” OR “Justice”…2) AND (“Accessibility” OR</w:t>
      </w:r>
      <w:r>
        <w:t xml:space="preserve"> “Mobility” OR …3) AND (“Standard” OR “Threshold” OR …4)</w:t>
      </w:r>
    </w:p>
    <w:p w14:paraId="2820389D" w14:textId="77777777" w:rsidR="00162F7F" w:rsidRDefault="00014AB3">
      <w:pPr>
        <w:pStyle w:val="Compact"/>
        <w:numPr>
          <w:ilvl w:val="0"/>
          <w:numId w:val="12"/>
        </w:numPr>
      </w:pPr>
      <w:r>
        <w:t>…1,2,3,4 signifies additional related terms combined with OR operators</w:t>
      </w:r>
    </w:p>
    <w:p w14:paraId="77289AFA" w14:textId="77777777" w:rsidR="00162F7F" w:rsidRDefault="00014AB3">
      <w:pPr>
        <w:pStyle w:val="Compact"/>
        <w:numPr>
          <w:ilvl w:val="0"/>
          <w:numId w:val="12"/>
        </w:numPr>
      </w:pPr>
      <w:r>
        <w:t>The search strategy, including all identified keywords and index terms, were as consistently applied to each database and platfo</w:t>
      </w:r>
      <w:r>
        <w:t>rm searched (Web of Science General Collection -Science Citation Index Expanded, Social Sciences Citation Index (Web of Science), and Transportation Research International Documentation (TRID)). The exports of the final search query was completed by the le</w:t>
      </w:r>
      <w:r>
        <w:t>ad researcher on March 21st 2021.</w:t>
      </w:r>
    </w:p>
    <w:p w14:paraId="6BCE4EA5" w14:textId="77777777" w:rsidR="00162F7F" w:rsidRDefault="00014AB3">
      <w:pPr>
        <w:pStyle w:val="Heading2"/>
      </w:pPr>
      <w:bookmarkStart w:id="4" w:name="evidence-selection-and-data-extraction"/>
      <w:bookmarkEnd w:id="3"/>
      <w:r>
        <w:t>Evidence selection and data extraction</w:t>
      </w:r>
    </w:p>
    <w:p w14:paraId="64AC0A72" w14:textId="77777777" w:rsidR="00162F7F" w:rsidRDefault="00014AB3">
      <w:pPr>
        <w:pStyle w:val="FirstParagraph"/>
      </w:pPr>
      <w:r>
        <w:t>Evidence selection consists of scanning the records from the search strategy and retaining the ones that fit the inclusion and exclusion criteria. The search strategy allows us to identify records that are candidates for inclusions or exclusion, the eviden</w:t>
      </w:r>
      <w:r>
        <w:t xml:space="preserve">ce selection process allows us to confirm inclusion or exclusion. This process is described as three steps and is completed in </w:t>
      </w:r>
      <w:r>
        <w:rPr>
          <w:i/>
          <w:iCs/>
        </w:rPr>
        <w:t>Covidence</w:t>
      </w:r>
      <w:r>
        <w:t xml:space="preserve">, an online application that facilitates screening and data extraction. The process is briefly described as follows and </w:t>
      </w:r>
      <w:r>
        <w:t xml:space="preserve">refers to the evidence selection framework shown in </w:t>
      </w:r>
      <w:hyperlink w:anchor="fig-fig1">
        <w:r>
          <w:rPr>
            <w:rStyle w:val="Hyperlink"/>
          </w:rPr>
          <w:t>Figure 1</w:t>
        </w:r>
      </w:hyperlink>
      <w:r>
        <w:t xml:space="preserve"> which was pilot-tested with a subset of records before implementation:</w:t>
      </w:r>
    </w:p>
    <w:p w14:paraId="3719B705" w14:textId="77777777" w:rsidR="00162F7F" w:rsidRDefault="00014AB3">
      <w:pPr>
        <w:pStyle w:val="Compact"/>
        <w:numPr>
          <w:ilvl w:val="0"/>
          <w:numId w:val="13"/>
        </w:numPr>
      </w:pPr>
      <w:r>
        <w:t xml:space="preserve">The first step (orange in </w:t>
      </w:r>
      <w:hyperlink w:anchor="fig-fig1">
        <w:r>
          <w:rPr>
            <w:rStyle w:val="Hyperlink"/>
          </w:rPr>
          <w:t>Figure 1</w:t>
        </w:r>
      </w:hyperlink>
      <w:r>
        <w:t>) includes screening all tit</w:t>
      </w:r>
      <w:r>
        <w:t>les and abstracts of records on whether they include transportation equity as defined by the population, concept, and potential presence of context. All records are voted on by two independent reviewers for inclusion, exclusion, or uncertain inclusion. All</w:t>
      </w:r>
      <w:r>
        <w:t xml:space="preserve"> uncertain records, conflicting records, and records missing abstracts are voted on by a third reviewer for inclusion or exclusion.</w:t>
      </w:r>
    </w:p>
    <w:p w14:paraId="708EFB1A" w14:textId="77777777" w:rsidR="00162F7F" w:rsidRDefault="00014AB3">
      <w:pPr>
        <w:pStyle w:val="Compact"/>
        <w:numPr>
          <w:ilvl w:val="0"/>
          <w:numId w:val="13"/>
        </w:numPr>
      </w:pPr>
      <w:r>
        <w:lastRenderedPageBreak/>
        <w:t xml:space="preserve">The second step (green in </w:t>
      </w:r>
      <w:hyperlink w:anchor="fig-fig1">
        <w:r>
          <w:rPr>
            <w:rStyle w:val="Hyperlink"/>
          </w:rPr>
          <w:t>Figure 1</w:t>
        </w:r>
      </w:hyperlink>
      <w:r>
        <w:t xml:space="preserve">) includes reviewing all full-text records which pass step </w:t>
      </w:r>
      <w:r>
        <w:t xml:space="preserve">1. These records are reviewed based on if their study design includes an equity standards and an equity conceptualization. All records are voted on by two independent reviewers for inclusion or exclusion. If an article is voted to be excluded it is tagged </w:t>
      </w:r>
      <w:r>
        <w:t>with one of five possible reasons, namely (1) no standards included, (2) no conceptualizations included, (3) no standard and no conceptualization included, (4) send back – QA issue, (5) other. Discrepancies are resolved by a third reviewer.</w:t>
      </w:r>
    </w:p>
    <w:p w14:paraId="38440ECE" w14:textId="77777777" w:rsidR="00162F7F" w:rsidRDefault="00014AB3">
      <w:pPr>
        <w:pStyle w:val="Compact"/>
        <w:numPr>
          <w:ilvl w:val="0"/>
          <w:numId w:val="13"/>
        </w:numPr>
      </w:pPr>
      <w:r>
        <w:t xml:space="preserve">A data extraction template was filled out for each record one reviewer for the third and final step (purple in </w:t>
      </w:r>
      <w:hyperlink w:anchor="fig-fig1">
        <w:r>
          <w:rPr>
            <w:rStyle w:val="Hyperlink"/>
          </w:rPr>
          <w:t>Figure 1</w:t>
        </w:r>
      </w:hyperlink>
      <w:r>
        <w:t>). The data extraction template was created as a balance between complexity of categories and simplicity o</w:t>
      </w:r>
      <w:r>
        <w:t>f summary; information related to “What?” (equity dimension), “Who?” (population group, mode type, type of destination/activity), “Where?” (region of study), “How?” (how the record measured equity standards), and “What?” (what is the equity standard(s) and</w:t>
      </w:r>
      <w:r>
        <w:t xml:space="preserve"> associated conceptualization(s)) was filled out for each study. </w:t>
      </w:r>
      <w:hyperlink w:anchor="fig-A2">
        <w:r>
          <w:rPr>
            <w:rStyle w:val="Hyperlink"/>
          </w:rPr>
          <w:t>Figure 5</w:t>
        </w:r>
      </w:hyperlink>
      <w:r>
        <w:t xml:space="preserve"> contains the template that was input into Covidence and used in this review.</w:t>
      </w:r>
    </w:p>
    <w:tbl>
      <w:tblPr>
        <w:tblStyle w:val="Table"/>
        <w:tblW w:w="5000" w:type="pct"/>
        <w:tblLook w:val="0000" w:firstRow="0" w:lastRow="0" w:firstColumn="0" w:lastColumn="0" w:noHBand="0" w:noVBand="0"/>
      </w:tblPr>
      <w:tblGrid>
        <w:gridCol w:w="9054"/>
      </w:tblGrid>
      <w:tr w:rsidR="00162F7F" w14:paraId="597B4CEA" w14:textId="77777777">
        <w:tc>
          <w:tcPr>
            <w:tcW w:w="0" w:type="auto"/>
          </w:tcPr>
          <w:p w14:paraId="25F8C024" w14:textId="77777777" w:rsidR="00162F7F" w:rsidRDefault="00014AB3">
            <w:pPr>
              <w:pStyle w:val="Figure"/>
              <w:jc w:val="center"/>
            </w:pPr>
            <w:bookmarkStart w:id="5" w:name="fig-fig1"/>
            <w:r>
              <w:rPr>
                <w:noProof/>
              </w:rPr>
              <w:drawing>
                <wp:inline distT="0" distB="0" distL="0" distR="0" wp14:anchorId="77DFD544" wp14:editId="61058FE1">
                  <wp:extent cx="5334000" cy="272049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ethods_framework.png"/>
                          <pic:cNvPicPr>
                            <a:picLocks noChangeAspect="1" noChangeArrowheads="1"/>
                          </pic:cNvPicPr>
                        </pic:nvPicPr>
                        <pic:blipFill>
                          <a:blip r:embed="rId7"/>
                          <a:stretch>
                            <a:fillRect/>
                          </a:stretch>
                        </pic:blipFill>
                        <pic:spPr bwMode="auto">
                          <a:xfrm>
                            <a:off x="0" y="0"/>
                            <a:ext cx="5334000" cy="2720492"/>
                          </a:xfrm>
                          <a:prstGeom prst="rect">
                            <a:avLst/>
                          </a:prstGeom>
                          <a:noFill/>
                          <a:ln w="9525">
                            <a:noFill/>
                            <a:headEnd/>
                            <a:tailEnd/>
                          </a:ln>
                        </pic:spPr>
                      </pic:pic>
                    </a:graphicData>
                  </a:graphic>
                </wp:inline>
              </w:drawing>
            </w:r>
          </w:p>
          <w:p w14:paraId="52EFED9C" w14:textId="77777777" w:rsidR="00162F7F" w:rsidRDefault="00014AB3">
            <w:pPr>
              <w:pStyle w:val="ImageCaption"/>
              <w:spacing w:before="200"/>
            </w:pPr>
            <w:r>
              <w:t>Figure 1: Evidence selection process framework. Step 1 (orange) is title a</w:t>
            </w:r>
            <w:r>
              <w:t>nd abstract screening, step 2 (green) is full-text review, and step 3 (purple) is data extraction.</w:t>
            </w:r>
          </w:p>
        </w:tc>
        <w:bookmarkEnd w:id="5"/>
      </w:tr>
    </w:tbl>
    <w:p w14:paraId="6A42A5A4" w14:textId="77777777" w:rsidR="00162F7F" w:rsidRDefault="00014AB3">
      <w:pPr>
        <w:pStyle w:val="BodyText"/>
      </w:pPr>
      <w:r>
        <w:t>The evidence selection process is reported using the Preferred Reporting Items for Systematic Reviews and Meta-Analyses (PRISMA) flow diagram (Page et al. 2</w:t>
      </w:r>
      <w:r>
        <w:t xml:space="preserve">021) in </w:t>
      </w:r>
      <w:r>
        <w:rPr>
          <w:b/>
          <w:bCs/>
        </w:rPr>
        <w:t>?@fig-fig2</w:t>
      </w:r>
      <w:r>
        <w:t>. Note, 487 records entered step 3 (purple) but only 166 records remained. Applying the data extraction template by the reviewers (authorship team) in step 3 revealed that inclusion was too generous, and records often did not have a suffi</w:t>
      </w:r>
      <w:r>
        <w:t>ciently strong equity standard and/or equity conceptualization.</w:t>
      </w:r>
    </w:p>
    <w:p w14:paraId="19D96F5B" w14:textId="77777777" w:rsidR="00162F7F" w:rsidRDefault="00014AB3">
      <w:pPr>
        <w:pStyle w:val="Heading1"/>
      </w:pPr>
      <w:bookmarkStart w:id="6" w:name="summary-of-findings"/>
      <w:bookmarkEnd w:id="2"/>
      <w:bookmarkEnd w:id="4"/>
      <w:r>
        <w:lastRenderedPageBreak/>
        <w:t>Summary of findings</w:t>
      </w:r>
    </w:p>
    <w:p w14:paraId="4591A351" w14:textId="77777777" w:rsidR="00162F7F" w:rsidRDefault="00014AB3">
      <w:pPr>
        <w:pStyle w:val="FirstParagraph"/>
      </w:pPr>
      <w:r>
        <w:t xml:space="preserve">The data extraction records for each paper was used to synthesize the following findings. Recall, all records have equity dimensions, conceptualizations, and standards. Of </w:t>
      </w:r>
      <w:r>
        <w:t xml:space="preserve">note, the ways in which the records are summarized are less granular than originally extracted (according to the data extraction template in </w:t>
      </w:r>
      <w:hyperlink w:anchor="fig-A2">
        <w:r>
          <w:rPr>
            <w:rStyle w:val="Hyperlink"/>
          </w:rPr>
          <w:t>Figure 5</w:t>
        </w:r>
      </w:hyperlink>
      <w:r>
        <w:t>).</w:t>
      </w:r>
    </w:p>
    <w:p w14:paraId="7F33292C" w14:textId="77777777" w:rsidR="00162F7F" w:rsidRDefault="00014AB3">
      <w:pPr>
        <w:pStyle w:val="Heading2"/>
      </w:pPr>
      <w:bookmarkStart w:id="7" w:name="Xdc348b2b33cb990ac137ce6b93b093b6917d9c6"/>
      <w:r>
        <w:t>Journal publications throughout the years</w:t>
      </w:r>
    </w:p>
    <w:p w14:paraId="68BF7983" w14:textId="06D17E3A" w:rsidR="00162F7F" w:rsidRDefault="00014AB3">
      <w:pPr>
        <w:pStyle w:val="FirstParagraph"/>
      </w:pPr>
      <w:hyperlink w:anchor="fig-fig3">
        <w:r>
          <w:rPr>
            <w:rStyle w:val="Hyperlink"/>
          </w:rPr>
          <w:t>Fi</w:t>
        </w:r>
        <w:r>
          <w:rPr>
            <w:rStyle w:val="Hyperlink"/>
          </w:rPr>
          <w:t>gure 2</w:t>
        </w:r>
      </w:hyperlink>
      <w:r>
        <w:t xml:space="preserve"> displays the papers included in this review by year of publication and case study continent. Of particular note is the geographic scope of the case studies present in the papers. </w:t>
      </w:r>
      <w:commentRangeStart w:id="8"/>
      <w:commentRangeStart w:id="9"/>
      <w:r>
        <w:t xml:space="preserve">The majority of papers (60%) contain case studies based in the Global </w:t>
      </w:r>
      <w:r>
        <w:t xml:space="preserve">North (e.g., North America, Europe, or Oceania). </w:t>
      </w:r>
      <w:commentRangeEnd w:id="8"/>
      <w:r w:rsidR="0046657C">
        <w:rPr>
          <w:rStyle w:val="CommentReference"/>
        </w:rPr>
        <w:commentReference w:id="8"/>
      </w:r>
      <w:commentRangeEnd w:id="9"/>
      <w:r w:rsidR="00204C4C">
        <w:rPr>
          <w:rStyle w:val="CommentReference"/>
        </w:rPr>
        <w:commentReference w:id="9"/>
      </w:r>
      <w:r>
        <w:t xml:space="preserve">How </w:t>
      </w:r>
      <w:r>
        <w:rPr>
          <w:i/>
          <w:iCs/>
        </w:rPr>
        <w:t>equity</w:t>
      </w:r>
      <w:r>
        <w:t xml:space="preserve"> is operationalized is context specific, and with </w:t>
      </w:r>
      <w:proofErr w:type="gramStart"/>
      <w:r>
        <w:t>the majority of</w:t>
      </w:r>
      <w:proofErr w:type="gramEnd"/>
      <w:r>
        <w:t xml:space="preserve"> transport</w:t>
      </w:r>
      <w:r>
        <w:t xml:space="preserve">ation systems </w:t>
      </w:r>
      <w:r>
        <w:rPr>
          <w:i/>
          <w:iCs/>
        </w:rPr>
        <w:t>not</w:t>
      </w:r>
      <w:r>
        <w:t xml:space="preserve"> in the Global North, the literature included in this review falls short in representing the global pe</w:t>
      </w:r>
      <w:r>
        <w:t xml:space="preserve">rspective. </w:t>
      </w:r>
      <w:commentRangeStart w:id="10"/>
      <w:commentRangeStart w:id="11"/>
      <w:r>
        <w:t>That said, the literature that does study cases in the Global South acknowledges this systematic absence from the academic transportation literature.</w:t>
      </w:r>
      <w:commentRangeEnd w:id="10"/>
      <w:r w:rsidR="00F538E8">
        <w:rPr>
          <w:rStyle w:val="CommentReference"/>
        </w:rPr>
        <w:commentReference w:id="10"/>
      </w:r>
      <w:commentRangeEnd w:id="11"/>
      <w:r w:rsidR="003C60E7">
        <w:rPr>
          <w:rStyle w:val="CommentReference"/>
        </w:rPr>
        <w:commentReference w:id="11"/>
      </w:r>
    </w:p>
    <w:p w14:paraId="14A59299" w14:textId="77777777" w:rsidR="00162F7F" w:rsidRDefault="00014AB3">
      <w:pPr>
        <w:pStyle w:val="BodyText"/>
      </w:pPr>
      <w:commentRangeStart w:id="12"/>
      <w:r>
        <w:t xml:space="preserve">Studies in the Global South are predominately in the </w:t>
      </w:r>
      <w:r>
        <w:rPr>
          <w:b/>
          <w:bCs/>
        </w:rPr>
        <w:t>Asian</w:t>
      </w:r>
      <w:r>
        <w:t xml:space="preserve"> continent, specifically China but</w:t>
      </w:r>
      <w:r>
        <w:t xml:space="preserve"> also </w:t>
      </w:r>
      <w:commentRangeStart w:id="13"/>
      <w:r>
        <w:t xml:space="preserve">India…. etc.. </w:t>
      </w:r>
      <w:commentRangeEnd w:id="13"/>
      <w:r w:rsidR="00F538E8">
        <w:rPr>
          <w:rStyle w:val="CommentReference"/>
        </w:rPr>
        <w:commentReference w:id="13"/>
      </w:r>
      <w:r>
        <w:t>These articles focus on a variety of modes, population groups and equity conceptualizations and standards but namely, for papers that focus on cases in the Asian content outside of China, they state…</w:t>
      </w:r>
      <w:proofErr w:type="gramStart"/>
      <w:r>
        <w:t>. .</w:t>
      </w:r>
      <w:proofErr w:type="gramEnd"/>
      <w:r>
        <w:t xml:space="preserve"> </w:t>
      </w:r>
      <w:commentRangeStart w:id="14"/>
      <w:r>
        <w:t>In China, though formally cons</w:t>
      </w:r>
      <w:r>
        <w:t>idered a country within the Global South is developed in terms of data and analysis (?).</w:t>
      </w:r>
      <w:commentRangeEnd w:id="14"/>
      <w:r w:rsidR="00F538E8">
        <w:rPr>
          <w:rStyle w:val="CommentReference"/>
        </w:rPr>
        <w:commentReference w:id="14"/>
      </w:r>
      <w:commentRangeEnd w:id="12"/>
      <w:r w:rsidR="008D0A43">
        <w:rPr>
          <w:rStyle w:val="CommentReference"/>
        </w:rPr>
        <w:commentReference w:id="12"/>
      </w:r>
    </w:p>
    <w:p w14:paraId="2EF5C2A9" w14:textId="28562CE1" w:rsidR="00162F7F" w:rsidRDefault="00014AB3">
      <w:pPr>
        <w:pStyle w:val="BodyText"/>
      </w:pPr>
      <w:r>
        <w:t xml:space="preserve">Within studies that examine </w:t>
      </w:r>
      <w:r>
        <w:rPr>
          <w:b/>
          <w:bCs/>
        </w:rPr>
        <w:t>South America</w:t>
      </w:r>
      <w:r>
        <w:t xml:space="preserve">, many studies mention </w:t>
      </w:r>
      <w:ins w:id="15" w:author="Ignacio Tiznado Aitken" w:date="2023-04-25T14:26:00Z">
        <w:r w:rsidR="008D0A43" w:rsidRPr="008D0A43">
          <w:t>an absence of evidence on topics that are relevant to the region.</w:t>
        </w:r>
      </w:ins>
      <w:del w:id="16" w:author="Ignacio Tiznado Aitken" w:date="2023-04-25T14:26:00Z">
        <w:r w:rsidDel="008D0A43">
          <w:delText>this absence</w:delText>
        </w:r>
      </w:del>
      <w:ins w:id="17" w:author="Ignacio Tiznado Aitken" w:date="2023-04-25T14:14:00Z">
        <w:r w:rsidR="00F538E8">
          <w:t xml:space="preserve">. </w:t>
        </w:r>
      </w:ins>
      <w:del w:id="18" w:author="Ignacio Tiznado Aitken" w:date="2023-04-25T14:14:00Z">
        <w:r w:rsidDel="00F538E8">
          <w:delText>:</w:delText>
        </w:r>
      </w:del>
      <w:r>
        <w:t xml:space="preserve"> </w:t>
      </w:r>
      <w:ins w:id="19" w:author="Ignacio Tiznado Aitken" w:date="2023-04-25T14:15:00Z">
        <w:r w:rsidR="00F538E8">
          <w:t xml:space="preserve">In </w:t>
        </w:r>
        <w:proofErr w:type="spellStart"/>
        <w:r w:rsidR="00F538E8">
          <w:t>Brasil</w:t>
        </w:r>
        <w:proofErr w:type="spellEnd"/>
        <w:r w:rsidR="00F538E8">
          <w:t xml:space="preserve">, </w:t>
        </w:r>
      </w:ins>
      <w:proofErr w:type="spellStart"/>
      <w:r>
        <w:t>Benevenuto</w:t>
      </w:r>
      <w:proofErr w:type="spellEnd"/>
      <w:r>
        <w:t xml:space="preserve"> and Caulfield (2020) examines the transport needs of populations in Northeastern Brasil and suggests context matters especially for the selected case study as “the links between transport development, social exclusion, and poverty have been incr</w:t>
      </w:r>
      <w:r>
        <w:t xml:space="preserve">easingly recognised in the literature” and </w:t>
      </w:r>
      <w:ins w:id="20" w:author="Ignacio Tiznado Aitken" w:date="2023-04-25T14:16:00Z">
        <w:r w:rsidR="00F538E8">
          <w:t xml:space="preserve">even when poverty levels are particularly high, </w:t>
        </w:r>
      </w:ins>
      <w:del w:id="21" w:author="Ignacio Tiznado Aitken" w:date="2023-04-25T14:16:00Z">
        <w:r w:rsidDel="00F538E8">
          <w:delText xml:space="preserve">where “the poverty level is the most severe in the country and where </w:delText>
        </w:r>
      </w:del>
      <w:ins w:id="22" w:author="Ignacio Tiznado Aitken" w:date="2023-04-25T14:15:00Z">
        <w:r w:rsidR="00F538E8">
          <w:t>“</w:t>
        </w:r>
      </w:ins>
      <w:r>
        <w:t>the social dimension of transport has been continuously neglected at the planning stage”. Simil</w:t>
      </w:r>
      <w:r>
        <w:t xml:space="preserve">arly, </w:t>
      </w:r>
      <w:del w:id="23" w:author="Ignacio Tiznado Aitken" w:date="2023-04-25T14:17:00Z">
        <w:r w:rsidDel="00F538E8">
          <w:delText xml:space="preserve">G. </w:delText>
        </w:r>
      </w:del>
      <w:proofErr w:type="spellStart"/>
      <w:r>
        <w:t>Boisjoly</w:t>
      </w:r>
      <w:proofErr w:type="spellEnd"/>
      <w:r>
        <w:t xml:space="preserve"> et al. (2020) examines public transit accessibility measures for various cities in Brazil </w:t>
      </w:r>
      <w:proofErr w:type="gramStart"/>
      <w:r>
        <w:t>and also</w:t>
      </w:r>
      <w:proofErr w:type="gramEnd"/>
      <w:r>
        <w:t xml:space="preserve"> mentions this gap. Furthermore, </w:t>
      </w:r>
      <w:del w:id="24" w:author="Ignacio Tiznado Aitken" w:date="2023-04-25T14:18:00Z">
        <w:r w:rsidDel="00F538E8">
          <w:delText xml:space="preserve">some South American focused papers highlight </w:delText>
        </w:r>
      </w:del>
      <w:r>
        <w:t>the importance in examining region-specific transport equity c</w:t>
      </w:r>
      <w:r>
        <w:t>oncerns</w:t>
      </w:r>
      <w:ins w:id="25" w:author="Ignacio Tiznado Aitken" w:date="2023-04-25T14:17:00Z">
        <w:r w:rsidR="00F538E8">
          <w:t xml:space="preserve"> in South America</w:t>
        </w:r>
      </w:ins>
      <w:ins w:id="26" w:author="Ignacio Tiznado Aitken" w:date="2023-04-25T14:18:00Z">
        <w:r w:rsidR="00F538E8">
          <w:t xml:space="preserve"> is highlighted. F</w:t>
        </w:r>
      </w:ins>
      <w:del w:id="27" w:author="Ignacio Tiznado Aitken" w:date="2023-04-25T14:18:00Z">
        <w:r w:rsidDel="00F538E8">
          <w:delText>: f</w:delText>
        </w:r>
      </w:del>
      <w:r>
        <w:t xml:space="preserve">or instance, Falavigna and Hernandez (2016) </w:t>
      </w:r>
      <w:ins w:id="28" w:author="Ignacio Tiznado Aitken" w:date="2023-04-25T14:19:00Z">
        <w:r w:rsidR="008D0A43">
          <w:t>recognize</w:t>
        </w:r>
      </w:ins>
      <w:ins w:id="29" w:author="Ignacio Tiznado Aitken" w:date="2023-04-25T14:20:00Z">
        <w:r w:rsidR="008D0A43">
          <w:t xml:space="preserve"> that </w:t>
        </w:r>
      </w:ins>
      <w:del w:id="30" w:author="Ignacio Tiznado Aitken" w:date="2023-04-25T14:21:00Z">
        <w:r w:rsidDel="008D0A43">
          <w:delText xml:space="preserve">measures public transport affordability in Montevideo, Uruguay and Cordoba, Argentina: their motivation is the recognition that </w:delText>
        </w:r>
      </w:del>
      <w:r>
        <w:t>in “Latin American citie</w:t>
      </w:r>
      <w:r>
        <w:t>s, public transport affordability is one of the main obstacles to mobility”</w:t>
      </w:r>
      <w:ins w:id="31" w:author="Ignacio Tiznado Aitken" w:date="2023-04-25T14:20:00Z">
        <w:r w:rsidR="008D0A43">
          <w:t xml:space="preserve"> and that motivated their study in Montevideo, Uruguay and Cordoba, Argentina</w:t>
        </w:r>
      </w:ins>
      <w:r>
        <w:t>. Similar</w:t>
      </w:r>
      <w:ins w:id="32" w:author="Ignacio Tiznado Aitken" w:date="2023-04-25T14:21:00Z">
        <w:r w:rsidR="008D0A43">
          <w:t xml:space="preserve"> motivations can be found in </w:t>
        </w:r>
      </w:ins>
      <w:del w:id="33" w:author="Ignacio Tiznado Aitken" w:date="2023-04-25T14:21:00Z">
        <w:r w:rsidDel="008D0A43">
          <w:delText>ly</w:delText>
        </w:r>
      </w:del>
      <w:r>
        <w:t xml:space="preserve">, Rivas et al. (2021) </w:t>
      </w:r>
      <w:ins w:id="34" w:author="Ignacio Tiznado Aitken" w:date="2023-04-25T14:21:00Z">
        <w:r w:rsidR="008D0A43">
          <w:t xml:space="preserve">who </w:t>
        </w:r>
      </w:ins>
      <w:r>
        <w:t xml:space="preserve">examines transportation affordability </w:t>
      </w:r>
      <w:r>
        <w:t>in 12 cities in South America and the Caribbean</w:t>
      </w:r>
      <w:ins w:id="35" w:author="Ignacio Tiznado Aitken" w:date="2023-04-25T14:22:00Z">
        <w:r w:rsidR="008D0A43">
          <w:t>.</w:t>
        </w:r>
      </w:ins>
      <w:del w:id="36" w:author="Ignacio Tiznado Aitken" w:date="2023-04-25T14:21:00Z">
        <w:r w:rsidDel="008D0A43">
          <w:delText xml:space="preserve"> and identifies similar findings that demonstrate that the people within the bottom income quantile experience a disproportionate transportation related financial burden</w:delText>
        </w:r>
      </w:del>
      <w:r>
        <w:t xml:space="preserve">. </w:t>
      </w:r>
      <w:del w:id="37" w:author="Ignacio Tiznado Aitken" w:date="2023-04-25T14:27:00Z">
        <w:r w:rsidDel="008D0A43">
          <w:delText xml:space="preserve">Parallel to this finding, </w:delText>
        </w:r>
      </w:del>
      <w:ins w:id="38" w:author="Ignacio Tiznado Aitken" w:date="2023-04-25T14:27:00Z">
        <w:r w:rsidR="008D0A43">
          <w:t xml:space="preserve">In Santiago de Chile, </w:t>
        </w:r>
      </w:ins>
      <w:r>
        <w:t xml:space="preserve">Tiznado-Aitken, Munoz, and </w:t>
      </w:r>
      <w:proofErr w:type="spellStart"/>
      <w:r>
        <w:t>Hurtubia</w:t>
      </w:r>
      <w:proofErr w:type="spellEnd"/>
      <w:r>
        <w:t xml:space="preserve"> (2018) examines public transport accessibility and quality of walking environments</w:t>
      </w:r>
      <w:ins w:id="39" w:author="Ignacio Tiznado Aitken" w:date="2023-04-25T14:28:00Z">
        <w:r w:rsidR="008D0A43">
          <w:t xml:space="preserve">, </w:t>
        </w:r>
        <w:r w:rsidR="008D0A43" w:rsidRPr="008D0A43">
          <w:t xml:space="preserve">identifying two </w:t>
        </w:r>
        <w:r w:rsidR="008D0A43" w:rsidRPr="008D0A43">
          <w:lastRenderedPageBreak/>
          <w:t xml:space="preserve">dimensions that are not usually studied hand in hand despite the multidimensional mobility </w:t>
        </w:r>
        <w:r w:rsidR="008D0A43">
          <w:t xml:space="preserve">inequities </w:t>
        </w:r>
        <w:r w:rsidR="008D0A43" w:rsidRPr="008D0A43">
          <w:t>observed in Latin America.</w:t>
        </w:r>
      </w:ins>
      <w:r>
        <w:t xml:space="preserve"> </w:t>
      </w:r>
      <w:del w:id="40" w:author="Ignacio Tiznado Aitken" w:date="2023-04-25T14:27:00Z">
        <w:r w:rsidDel="008D0A43">
          <w:delText xml:space="preserve">for the city of Santiago de Chile </w:delText>
        </w:r>
      </w:del>
      <w:del w:id="41" w:author="Ignacio Tiznado Aitken" w:date="2023-04-25T14:29:00Z">
        <w:r w:rsidDel="008D0A43">
          <w:delText>across a diversity of inequity dimensions: correlations between low income and low access are</w:delText>
        </w:r>
        <w:r w:rsidDel="008D0A43">
          <w:delText xml:space="preserve"> identified, in addition to low urban quality.</w:delText>
        </w:r>
      </w:del>
    </w:p>
    <w:p w14:paraId="2539A763" w14:textId="08D966FC" w:rsidR="00162F7F" w:rsidRDefault="00014AB3">
      <w:pPr>
        <w:pStyle w:val="BodyText"/>
      </w:pPr>
      <w:r>
        <w:t xml:space="preserve">Studies focusing on </w:t>
      </w:r>
      <w:r>
        <w:rPr>
          <w:b/>
          <w:bCs/>
        </w:rPr>
        <w:t>Africa</w:t>
      </w:r>
      <w:r>
        <w:t>, are even more sparse</w:t>
      </w:r>
      <w:ins w:id="42" w:author="Ignacio Tiznado Aitken" w:date="2023-04-25T14:32:00Z">
        <w:r w:rsidR="0046657C">
          <w:t xml:space="preserve"> compared to South America</w:t>
        </w:r>
      </w:ins>
      <w:del w:id="43" w:author="Ignacio Tiznado Aitken" w:date="2023-04-25T14:23:00Z">
        <w:r w:rsidDel="008D0A43">
          <w:delText>. Of the studies that contain case studies placed in Africa,</w:delText>
        </w:r>
      </w:del>
      <w:del w:id="44" w:author="Ignacio Tiznado Aitken" w:date="2023-04-25T14:32:00Z">
        <w:r w:rsidDel="0046657C">
          <w:delText xml:space="preserve"> all state similar scarcity of literature</w:delText>
        </w:r>
      </w:del>
      <w:r>
        <w:t xml:space="preserve"> but on different topics. </w:t>
      </w:r>
      <w:commentRangeStart w:id="45"/>
      <w:commentRangeStart w:id="46"/>
      <w:r>
        <w:t>Fried et</w:t>
      </w:r>
      <w:r>
        <w:t xml:space="preserve"> al. (2020) applies the Sustainability Development Goals (SDG) on Nairobi’s Matatus; Thondoo et al. (2020) examines infrastructure needs from the perspective of transport poverty for Port Luis city, Mauritius; Saving Mothers et al. (2019) examines timely a</w:t>
      </w:r>
      <w:r>
        <w:t>ccess to emergency and newborn care for mothers in Uganda; Berhe, Martinez, and Verplanke (2014) examines perceived and measured quality of life indicators in Mekelle, Ethiopia.</w:t>
      </w:r>
      <w:ins w:id="47" w:author="Ignacio Tiznado Aitken" w:date="2023-04-25T14:32:00Z">
        <w:r w:rsidR="0046657C">
          <w:t xml:space="preserve"> </w:t>
        </w:r>
      </w:ins>
      <w:commentRangeEnd w:id="45"/>
      <w:ins w:id="48" w:author="Ignacio Tiznado Aitken" w:date="2023-04-25T14:46:00Z">
        <w:r w:rsidR="004517C9">
          <w:rPr>
            <w:rStyle w:val="CommentReference"/>
          </w:rPr>
          <w:commentReference w:id="45"/>
        </w:r>
      </w:ins>
      <w:commentRangeEnd w:id="46"/>
      <w:r w:rsidR="00EF7F1E">
        <w:rPr>
          <w:rStyle w:val="CommentReference"/>
        </w:rPr>
        <w:commentReference w:id="46"/>
      </w:r>
      <w:commentRangeStart w:id="49"/>
      <w:commentRangeStart w:id="50"/>
      <w:ins w:id="51" w:author="Ignacio Tiznado Aitken" w:date="2023-04-25T14:33:00Z">
        <w:r w:rsidR="0046657C">
          <w:t>These papers usually use own data collection on objective and subjective measures, given the lack of official, open and georeferenced data that could advance straightforward studies</w:t>
        </w:r>
      </w:ins>
      <w:ins w:id="52" w:author="Ignacio Tiznado Aitken" w:date="2023-04-25T14:34:00Z">
        <w:r w:rsidR="0046657C">
          <w:t xml:space="preserve"> around transport justice. </w:t>
        </w:r>
        <w:commentRangeEnd w:id="49"/>
        <w:r w:rsidR="0046657C">
          <w:rPr>
            <w:rStyle w:val="CommentReference"/>
          </w:rPr>
          <w:commentReference w:id="49"/>
        </w:r>
      </w:ins>
      <w:commentRangeEnd w:id="50"/>
      <w:r w:rsidR="00EF7F1E">
        <w:rPr>
          <w:rStyle w:val="CommentReference"/>
        </w:rPr>
        <w:commentReference w:id="50"/>
      </w:r>
    </w:p>
    <w:p w14:paraId="2FD73A36" w14:textId="1343DFB8" w:rsidR="00162F7F" w:rsidRDefault="00014AB3">
      <w:pPr>
        <w:pStyle w:val="BodyText"/>
      </w:pPr>
      <w:del w:id="53" w:author="Ignacio Tiznado Aitken" w:date="2023-04-25T14:34:00Z">
        <w:r w:rsidDel="0046657C">
          <w:delText xml:space="preserve">Furthermore, </w:delText>
        </w:r>
      </w:del>
      <w:ins w:id="54" w:author="Ignacio Tiznado Aitken" w:date="2023-04-25T14:35:00Z">
        <w:r w:rsidR="0046657C">
          <w:t xml:space="preserve">From all the studies included in the review, 85% </w:t>
        </w:r>
      </w:ins>
      <w:del w:id="55" w:author="Ignacio Tiznado Aitken" w:date="2023-04-25T14:34:00Z">
        <w:r w:rsidDel="0046657C">
          <w:delText>t</w:delText>
        </w:r>
      </w:del>
      <w:del w:id="56" w:author="Ignacio Tiznado Aitken" w:date="2023-04-25T14:35:00Z">
        <w:r w:rsidDel="0046657C">
          <w:delText>he majority</w:delText>
        </w:r>
      </w:del>
      <w:r>
        <w:t xml:space="preserve"> </w:t>
      </w:r>
      <w:del w:id="57" w:author="Ignacio Tiznado Aitken" w:date="2023-04-25T14:35:00Z">
        <w:r w:rsidDel="0046657C">
          <w:delText xml:space="preserve">of papers </w:delText>
        </w:r>
      </w:del>
      <w:r>
        <w:t>focus on urban context</w:t>
      </w:r>
      <w:del w:id="58" w:author="Ignacio Tiznado Aitken" w:date="2023-04-25T14:35:00Z">
        <w:r w:rsidDel="0046657C">
          <w:delText xml:space="preserve"> (85% of studies) as opposed to the rural regions</w:delText>
        </w:r>
      </w:del>
      <w:r>
        <w:t xml:space="preserve">. This focus leans into an existing case selection bias: </w:t>
      </w:r>
      <w:ins w:id="59" w:author="Ignacio Tiznado Aitken" w:date="2023-04-25T14:35:00Z">
        <w:r w:rsidR="0046657C">
          <w:t xml:space="preserve">research </w:t>
        </w:r>
      </w:ins>
      <w:r>
        <w:t xml:space="preserve">institutions </w:t>
      </w:r>
      <w:del w:id="60" w:author="Ignacio Tiznado Aitken" w:date="2023-04-25T14:35:00Z">
        <w:r w:rsidDel="0046657C">
          <w:delText xml:space="preserve">of research </w:delText>
        </w:r>
      </w:del>
      <w:r>
        <w:t>are often in urban areas and thus</w:t>
      </w:r>
      <w:ins w:id="61" w:author="Ignacio Tiznado Aitken" w:date="2023-04-27T14:18:00Z">
        <w:r w:rsidR="000165E6">
          <w:t>,</w:t>
        </w:r>
      </w:ins>
      <w:r>
        <w:t xml:space="preserve"> they study and identify gaps in what is proximate</w:t>
      </w:r>
      <w:ins w:id="62" w:author="Ignacio Tiznado Aitken" w:date="2023-04-25T14:36:00Z">
        <w:r w:rsidR="0046657C">
          <w:t xml:space="preserve"> and where most data are available</w:t>
        </w:r>
      </w:ins>
      <w:r>
        <w:t>. However, some studies are still focus on rural region</w:t>
      </w:r>
      <w:ins w:id="63" w:author="Ignacio Tiznado Aitken" w:date="2023-04-25T14:36:00Z">
        <w:r w:rsidR="0046657C">
          <w:t>s</w:t>
        </w:r>
      </w:ins>
      <w:r>
        <w:t>. For instance, Cao and Stanley (2017) examine</w:t>
      </w:r>
      <w:del w:id="64" w:author="Ignacio Tiznado Aitken" w:date="2023-04-27T14:18:00Z">
        <w:r w:rsidDel="000165E6">
          <w:delText>s</w:delText>
        </w:r>
      </w:del>
      <w:r>
        <w:t xml:space="preserve"> transportation disadvantage from the perspective of inter-island tra</w:t>
      </w:r>
      <w:r>
        <w:t>nsport planning in the rural Philippines</w:t>
      </w:r>
      <w:ins w:id="65" w:author="Ignacio Tiznado Aitken" w:date="2023-04-25T14:37:00Z">
        <w:r w:rsidR="0046657C">
          <w:t>. R</w:t>
        </w:r>
      </w:ins>
      <w:del w:id="66" w:author="Ignacio Tiznado Aitken" w:date="2023-04-25T14:37:00Z">
        <w:r w:rsidDel="0046657C">
          <w:delText>; r</w:delText>
        </w:r>
      </w:del>
      <w:r>
        <w:t>esidences (who are often socially disadvantaged) in these remote places rely on infrequent inter-island ferry trips to secure necessities</w:t>
      </w:r>
      <w:ins w:id="67" w:author="Ignacio Tiznado Aitken" w:date="2023-04-25T14:37:00Z">
        <w:r w:rsidR="0046657C">
          <w:t>. T</w:t>
        </w:r>
      </w:ins>
      <w:del w:id="68" w:author="Ignacio Tiznado Aitken" w:date="2023-04-25T14:37:00Z">
        <w:r w:rsidDel="0046657C">
          <w:delText xml:space="preserve"> and t</w:delText>
        </w:r>
      </w:del>
      <w:r>
        <w:t xml:space="preserve">his paper </w:t>
      </w:r>
      <w:proofErr w:type="gramStart"/>
      <w:r>
        <w:t>indicate</w:t>
      </w:r>
      <w:proofErr w:type="gramEnd"/>
      <w:del w:id="69" w:author="Ignacio Tiznado Aitken" w:date="2023-04-27T14:18:00Z">
        <w:r w:rsidDel="000165E6">
          <w:delText>s</w:delText>
        </w:r>
      </w:del>
      <w:r>
        <w:t xml:space="preserve"> that social exclusion may be alleviated in i</w:t>
      </w:r>
      <w:r>
        <w:t xml:space="preserve">ncreasing the level of service of these inter-island transport </w:t>
      </w:r>
      <w:del w:id="70" w:author="Ignacio Tiznado Aitken" w:date="2023-04-25T14:37:00Z">
        <w:r w:rsidDel="0046657C">
          <w:delText>methods</w:delText>
        </w:r>
      </w:del>
      <w:ins w:id="71" w:author="Ignacio Tiznado Aitken" w:date="2023-04-25T14:37:00Z">
        <w:r w:rsidR="0046657C">
          <w:t>modes</w:t>
        </w:r>
      </w:ins>
      <w:r>
        <w:t xml:space="preserve">. Other papers focus on road development, </w:t>
      </w:r>
      <w:del w:id="72" w:author="Ignacio Tiznado Aitken" w:date="2023-04-25T14:38:00Z">
        <w:r w:rsidDel="0046657C">
          <w:delText xml:space="preserve">for instance Parry et al. (2018) suggest that road development, </w:delText>
        </w:r>
      </w:del>
      <w:r>
        <w:t>classically seen as an economic driver and contributor to urban agglomerati</w:t>
      </w:r>
      <w:r>
        <w:t xml:space="preserve">on effects, </w:t>
      </w:r>
      <w:ins w:id="73" w:author="Ignacio Tiznado Aitken" w:date="2023-04-25T14:38:00Z">
        <w:r w:rsidR="0046657C">
          <w:t xml:space="preserve">which </w:t>
        </w:r>
      </w:ins>
      <w:r>
        <w:t>may be more harmful than helpful</w:t>
      </w:r>
      <w:ins w:id="74" w:author="Ignacio Tiznado Aitken" w:date="2023-04-25T14:38:00Z">
        <w:r w:rsidR="0046657C">
          <w:t xml:space="preserve"> (Parry et al.</w:t>
        </w:r>
      </w:ins>
      <w:ins w:id="75" w:author="Ignacio Tiznado Aitken" w:date="2023-04-25T14:39:00Z">
        <w:r w:rsidR="0046657C">
          <w:t xml:space="preserve">, </w:t>
        </w:r>
      </w:ins>
      <w:ins w:id="76" w:author="Ignacio Tiznado Aitken" w:date="2023-04-25T14:38:00Z">
        <w:r w:rsidR="0046657C">
          <w:t>2018)</w:t>
        </w:r>
      </w:ins>
      <w:ins w:id="77" w:author="Ignacio Tiznado Aitken" w:date="2023-04-25T14:39:00Z">
        <w:r w:rsidR="0046657C">
          <w:t>. The authors</w:t>
        </w:r>
      </w:ins>
      <w:del w:id="78" w:author="Ignacio Tiznado Aitken" w:date="2023-04-25T14:38:00Z">
        <w:r w:rsidDel="0046657C">
          <w:delText>:</w:delText>
        </w:r>
      </w:del>
      <w:del w:id="79" w:author="Ignacio Tiznado Aitken" w:date="2023-04-25T14:39:00Z">
        <w:r w:rsidDel="0046657C">
          <w:delText xml:space="preserve"> they</w:delText>
        </w:r>
      </w:del>
      <w:r>
        <w:t xml:space="preserve"> study remote communities in the Amazonian and suggest that </w:t>
      </w:r>
      <w:commentRangeStart w:id="80"/>
      <w:commentRangeStart w:id="81"/>
      <w:r>
        <w:t>“increasing accessibility through road building would be maladaptive, exposing marginalized people to furt</w:t>
      </w:r>
      <w:r>
        <w:t>her harm and exacerbating climatic change by driving deforestation”.</w:t>
      </w:r>
      <w:commentRangeEnd w:id="80"/>
      <w:r w:rsidR="0046657C">
        <w:rPr>
          <w:rStyle w:val="CommentReference"/>
        </w:rPr>
        <w:commentReference w:id="80"/>
      </w:r>
      <w:commentRangeEnd w:id="81"/>
      <w:r w:rsidR="000E322F">
        <w:rPr>
          <w:rStyle w:val="CommentReference"/>
        </w:rPr>
        <w:commentReference w:id="81"/>
      </w:r>
    </w:p>
    <w:tbl>
      <w:tblPr>
        <w:tblStyle w:val="Table"/>
        <w:tblW w:w="5000" w:type="pct"/>
        <w:tblLook w:val="0000" w:firstRow="0" w:lastRow="0" w:firstColumn="0" w:lastColumn="0" w:noHBand="0" w:noVBand="0"/>
      </w:tblPr>
      <w:tblGrid>
        <w:gridCol w:w="9054"/>
      </w:tblGrid>
      <w:tr w:rsidR="00162F7F" w14:paraId="6970A991" w14:textId="77777777">
        <w:tc>
          <w:tcPr>
            <w:tcW w:w="0" w:type="auto"/>
          </w:tcPr>
          <w:p w14:paraId="6EE0FAC3" w14:textId="77777777" w:rsidR="00162F7F" w:rsidRDefault="00014AB3">
            <w:pPr>
              <w:pStyle w:val="Figure"/>
              <w:jc w:val="center"/>
            </w:pPr>
            <w:bookmarkStart w:id="82" w:name="fig-fig3"/>
            <w:r>
              <w:rPr>
                <w:noProof/>
              </w:rPr>
              <w:lastRenderedPageBreak/>
              <w:drawing>
                <wp:inline distT="0" distB="0" distL="0" distR="0" wp14:anchorId="2D6DA672" wp14:editId="629738F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unscript_V01_files/figure-docx/fig-fig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01002D" w14:textId="77777777" w:rsidR="00162F7F" w:rsidRDefault="00014AB3">
            <w:pPr>
              <w:pStyle w:val="ImageCaption"/>
              <w:spacing w:before="200"/>
            </w:pPr>
            <w:r>
              <w:t>Figure 2: Papers included in the review by year of publication and case study continent.</w:t>
            </w:r>
          </w:p>
        </w:tc>
        <w:bookmarkEnd w:id="82"/>
      </w:tr>
    </w:tbl>
    <w:p w14:paraId="22261D1C" w14:textId="77777777" w:rsidR="00162F7F" w:rsidRDefault="00014AB3">
      <w:pPr>
        <w:pStyle w:val="Heading2"/>
      </w:pPr>
      <w:bookmarkStart w:id="83" w:name="Xdff15152d1414e21401e1f732a685a89e24dce2"/>
      <w:bookmarkEnd w:id="7"/>
      <w:r>
        <w:t>Modes, population, and destinations of interest</w:t>
      </w:r>
    </w:p>
    <w:p w14:paraId="2B377132" w14:textId="274AB0ED" w:rsidR="00162F7F" w:rsidRDefault="00014AB3">
      <w:pPr>
        <w:pStyle w:val="FirstParagraph"/>
      </w:pPr>
      <w:hyperlink w:anchor="fig-fig4">
        <w:r>
          <w:rPr>
            <w:rStyle w:val="Hyperlink"/>
          </w:rPr>
          <w:t>Figure 3</w:t>
        </w:r>
      </w:hyperlink>
      <w:r>
        <w:t xml:space="preserve"> displays the proportion of papers </w:t>
      </w:r>
      <w:del w:id="84" w:author="Ignacio Tiznado Aitken" w:date="2023-04-25T14:40:00Z">
        <w:r w:rsidDel="004517C9">
          <w:delText>on the</w:delText>
        </w:r>
      </w:del>
      <w:ins w:id="85" w:author="Ignacio Tiznado Aitken" w:date="2023-04-25T14:40:00Z">
        <w:r w:rsidR="004517C9">
          <w:t>focused on</w:t>
        </w:r>
      </w:ins>
      <w:ins w:id="86" w:author="Ignacio Tiznado Aitken" w:date="2023-04-25T14:41:00Z">
        <w:r w:rsidR="004517C9">
          <w:t xml:space="preserve"> each</w:t>
        </w:r>
      </w:ins>
      <w:r>
        <w:t xml:space="preserve"> population group(s) </w:t>
      </w:r>
      <w:del w:id="87" w:author="Ignacio Tiznado Aitken" w:date="2023-04-25T14:42:00Z">
        <w:r w:rsidDel="004517C9">
          <w:delText xml:space="preserve">of interest </w:delText>
        </w:r>
      </w:del>
      <w:r>
        <w:t xml:space="preserve">on the left and </w:t>
      </w:r>
      <w:ins w:id="88" w:author="Ignacio Tiznado Aitken" w:date="2023-04-25T14:41:00Z">
        <w:r w:rsidR="004517C9">
          <w:t xml:space="preserve"> transport </w:t>
        </w:r>
      </w:ins>
      <w:del w:id="89" w:author="Ignacio Tiznado Aitken" w:date="2023-04-25T14:41:00Z">
        <w:r w:rsidDel="004517C9">
          <w:delText xml:space="preserve">the </w:delText>
        </w:r>
      </w:del>
      <w:r>
        <w:t xml:space="preserve">mode(s) of study (e.g., transit, cycling, etc.) on the right </w:t>
      </w:r>
      <w:ins w:id="90" w:author="Ignacio Tiznado Aitken" w:date="2023-04-25T14:42:00Z">
        <w:r w:rsidR="004517C9">
          <w:t xml:space="preserve">. </w:t>
        </w:r>
      </w:ins>
      <w:del w:id="91" w:author="Ignacio Tiznado Aitken" w:date="2023-04-25T14:42:00Z">
        <w:r w:rsidDel="004517C9">
          <w:delText>:</w:delText>
        </w:r>
      </w:del>
    </w:p>
    <w:tbl>
      <w:tblPr>
        <w:tblStyle w:val="Table"/>
        <w:tblW w:w="5000" w:type="pct"/>
        <w:tblLook w:val="0000" w:firstRow="0" w:lastRow="0" w:firstColumn="0" w:lastColumn="0" w:noHBand="0" w:noVBand="0"/>
      </w:tblPr>
      <w:tblGrid>
        <w:gridCol w:w="9054"/>
      </w:tblGrid>
      <w:tr w:rsidR="00162F7F" w14:paraId="67A8BBBC" w14:textId="77777777">
        <w:tc>
          <w:tcPr>
            <w:tcW w:w="0" w:type="auto"/>
          </w:tcPr>
          <w:p w14:paraId="08FE6395" w14:textId="77777777" w:rsidR="00162F7F" w:rsidRDefault="00014AB3">
            <w:pPr>
              <w:pStyle w:val="Figure"/>
              <w:jc w:val="center"/>
            </w:pPr>
            <w:bookmarkStart w:id="92" w:name="fig-fig4"/>
            <w:r>
              <w:rPr>
                <w:noProof/>
              </w:rPr>
              <w:lastRenderedPageBreak/>
              <w:drawing>
                <wp:inline distT="0" distB="0" distL="0" distR="0" wp14:anchorId="5E71DFA8" wp14:editId="519E0E2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unscript_V01_files/figure-docx/fig-fig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3F0B7F" w14:textId="77777777" w:rsidR="00162F7F" w:rsidRDefault="00014AB3">
            <w:pPr>
              <w:pStyle w:val="ImageCaption"/>
              <w:spacing w:before="200"/>
            </w:pPr>
            <w:r>
              <w:t xml:space="preserve">Figure 3: The porportion of papers that investiage each type </w:t>
            </w:r>
            <w:r>
              <w:t>of population group (left) and each type of mode (right). Categories for modes and population groups were generated upon data extraction.</w:t>
            </w:r>
          </w:p>
        </w:tc>
        <w:bookmarkEnd w:id="92"/>
      </w:tr>
    </w:tbl>
    <w:p w14:paraId="3B9B4DEA" w14:textId="77777777" w:rsidR="004517C9" w:rsidRDefault="00014AB3">
      <w:pPr>
        <w:pStyle w:val="BodyText"/>
        <w:rPr>
          <w:ins w:id="93" w:author="Ignacio Tiznado Aitken" w:date="2023-04-25T14:42:00Z"/>
        </w:rPr>
      </w:pPr>
      <w:r>
        <w:rPr>
          <w:i/>
          <w:iCs/>
        </w:rPr>
        <w:t>What</w:t>
      </w:r>
      <w:r>
        <w:t xml:space="preserve"> population groups the papers’ studies is of interest. From the left plot (blue) in </w:t>
      </w:r>
      <w:hyperlink w:anchor="fig-fig4">
        <w:r>
          <w:rPr>
            <w:rStyle w:val="Hyperlink"/>
          </w:rPr>
          <w:t>Figure 3</w:t>
        </w:r>
      </w:hyperlink>
      <w:r>
        <w:t xml:space="preserve">, </w:t>
      </w:r>
    </w:p>
    <w:p w14:paraId="4F3708C4" w14:textId="1409C6A3" w:rsidR="00162F7F" w:rsidRDefault="004517C9">
      <w:pPr>
        <w:pStyle w:val="BodyText"/>
      </w:pPr>
      <w:ins w:id="94" w:author="Ignacio Tiznado Aitken" w:date="2023-04-25T14:42:00Z">
        <w:r>
          <w:t>W</w:t>
        </w:r>
      </w:ins>
      <w:del w:id="95" w:author="Ignacio Tiznado Aitken" w:date="2023-04-25T14:42:00Z">
        <w:r w:rsidDel="004517C9">
          <w:delText>w</w:delText>
        </w:r>
      </w:del>
      <w:r>
        <w:t xml:space="preserve">e can see that the majority of papers have a focus on </w:t>
      </w:r>
      <w:del w:id="96" w:author="Ignacio Tiznado Aitken" w:date="2023-04-25T14:45:00Z">
        <w:r w:rsidDel="004517C9">
          <w:delText xml:space="preserve">aspects of the transportation system and </w:delText>
        </w:r>
      </w:del>
      <w:r>
        <w:t xml:space="preserve">how </w:t>
      </w:r>
      <w:del w:id="97" w:author="Ignacio Tiznado Aitken" w:date="2023-04-25T14:45:00Z">
        <w:r w:rsidDel="004517C9">
          <w:delText xml:space="preserve">they </w:delText>
        </w:r>
      </w:del>
      <w:ins w:id="98" w:author="Ignacio Tiznado Aitken" w:date="2023-04-25T14:45:00Z">
        <w:r>
          <w:t xml:space="preserve">transportation </w:t>
        </w:r>
      </w:ins>
      <w:r>
        <w:t xml:space="preserve">impact income groups within the population differently. </w:t>
      </w:r>
      <w:ins w:id="99" w:author="Ignacio Tiznado Aitken" w:date="2023-04-25T14:45:00Z">
        <w:r>
          <w:t xml:space="preserve">For example, </w:t>
        </w:r>
      </w:ins>
      <w:proofErr w:type="spellStart"/>
      <w:r>
        <w:t>Peungnumsai</w:t>
      </w:r>
      <w:proofErr w:type="spellEnd"/>
      <w:r>
        <w:t xml:space="preserve"> et al. (2020) outlines a methodology to detect gaps in supply where there is unmet demand for public transit in the Bangkok Metro area (Thailand)</w:t>
      </w:r>
      <w:ins w:id="100" w:author="Ignacio Tiznado Aitken" w:date="2023-04-25T14:45:00Z">
        <w:r>
          <w:t>.</w:t>
        </w:r>
      </w:ins>
      <w:ins w:id="101" w:author="Ignacio Tiznado Aitken" w:date="2023-04-25T14:46:00Z">
        <w:r>
          <w:t xml:space="preserve"> T</w:t>
        </w:r>
      </w:ins>
      <w:del w:id="102" w:author="Ignacio Tiznado Aitken" w:date="2023-04-25T14:45:00Z">
        <w:r w:rsidDel="004517C9">
          <w:delText>; t</w:delText>
        </w:r>
      </w:del>
      <w:r>
        <w:t>hey focus on equity in the ratio of supply and demand between all population groups. Similarly, Zhao, Li, and Liu (2020) identifies spatially unequal accessibility to health care services in Beijing (China) and suggests access should be equal across income groups.</w:t>
      </w:r>
    </w:p>
    <w:p w14:paraId="05C49A66" w14:textId="77777777" w:rsidR="008D7E5F" w:rsidRDefault="00014AB3">
      <w:pPr>
        <w:pStyle w:val="BodyText"/>
        <w:rPr>
          <w:ins w:id="103" w:author="Ignacio Tiznado Aitken" w:date="2023-04-25T14:53:00Z"/>
        </w:rPr>
      </w:pPr>
      <w:r>
        <w:t xml:space="preserve">Falavigna and Hernandez (2016) approaches equity from the perspective of affordability and adopts a threshold that monthly </w:t>
      </w:r>
      <w:r>
        <w:t>transport by public transit should not be more than 10% of an individual’s monthly income. They suggest that the middle-income travel patterns reflect ‘met’ transportation demand and, as such, identify neighborhoods where populations experience transport u</w:t>
      </w:r>
      <w:r>
        <w:t xml:space="preserve">naffordability (typically, low income populations). </w:t>
      </w:r>
    </w:p>
    <w:p w14:paraId="306366D1" w14:textId="58418B8F" w:rsidR="008D7E5F" w:rsidRDefault="00014AB3">
      <w:pPr>
        <w:pStyle w:val="BodyText"/>
        <w:rPr>
          <w:ins w:id="104" w:author="Ignacio Tiznado Aitken" w:date="2023-04-25T14:54:00Z"/>
        </w:rPr>
      </w:pPr>
      <w:del w:id="105" w:author="Ignacio Tiznado Aitken" w:date="2023-04-25T14:53:00Z">
        <w:r w:rsidDel="008D7E5F">
          <w:delText>The majority of</w:delText>
        </w:r>
      </w:del>
      <w:ins w:id="106" w:author="Ignacio Tiznado Aitken" w:date="2023-04-25T14:53:00Z">
        <w:r w:rsidR="008D7E5F">
          <w:t>Most</w:t>
        </w:r>
      </w:ins>
      <w:r>
        <w:t xml:space="preserve"> papers that consider income as a population characteristic focus on how those with the lowest incomes experiences the greatest burdens of transport </w:t>
      </w:r>
      <w:r>
        <w:lastRenderedPageBreak/>
        <w:t>inequities (be it accessibility, af</w:t>
      </w:r>
      <w:r>
        <w:t xml:space="preserve">fordability, or other dimensions). </w:t>
      </w:r>
      <w:ins w:id="107" w:author="Ignacio Tiznado Aitken" w:date="2023-04-25T14:54:00Z">
        <w:r w:rsidR="008D7E5F">
          <w:t xml:space="preserve">For example, </w:t>
        </w:r>
        <w:proofErr w:type="spellStart"/>
        <w:r w:rsidR="008D7E5F">
          <w:t>Falavigna</w:t>
        </w:r>
        <w:proofErr w:type="spellEnd"/>
        <w:r w:rsidR="008D7E5F">
          <w:t xml:space="preserve"> and Hernandez (2016) approaches equity from the affordability perspective, </w:t>
        </w:r>
      </w:ins>
      <w:ins w:id="108" w:author="Ignacio Tiznado Aitken" w:date="2023-04-25T14:55:00Z">
        <w:r w:rsidR="008D7E5F">
          <w:t>focusing on those who spend more than 10% of their monthly income in public transport.</w:t>
        </w:r>
      </w:ins>
    </w:p>
    <w:p w14:paraId="0D582F82" w14:textId="7557BF2D" w:rsidR="00162F7F" w:rsidRDefault="00014AB3">
      <w:pPr>
        <w:pStyle w:val="BodyText"/>
      </w:pPr>
      <w:r>
        <w:t xml:space="preserve">Literature subset population groups </w:t>
      </w:r>
      <w:r>
        <w:t xml:space="preserve">based on income </w:t>
      </w:r>
      <w:del w:id="109" w:author="Ignacio Tiznado Aitken" w:date="2023-04-25T15:09:00Z">
        <w:r w:rsidDel="007E6E14">
          <w:delText xml:space="preserve">and age </w:delText>
        </w:r>
      </w:del>
      <w:r>
        <w:t>because there is an abundant amount of results that suggest income is a significant determinate of inequities: income defines class (XXXXXXXXXXXXX).</w:t>
      </w:r>
    </w:p>
    <w:p w14:paraId="0B233BB6" w14:textId="77777777" w:rsidR="00162F7F" w:rsidRDefault="00014AB3">
      <w:pPr>
        <w:pStyle w:val="BodyText"/>
      </w:pPr>
      <w:r>
        <w:t xml:space="preserve">It is important to note that income also frequently co-occurs alongside other SES. </w:t>
      </w:r>
      <w:r>
        <w:t>(XXXX)</w:t>
      </w:r>
    </w:p>
    <w:p w14:paraId="61B67268" w14:textId="77777777" w:rsidR="00162F7F" w:rsidRDefault="00014AB3">
      <w:pPr>
        <w:pStyle w:val="BodyText"/>
      </w:pPr>
      <w:r>
        <w:t xml:space="preserve">From the left plot (blue) in </w:t>
      </w:r>
      <w:hyperlink w:anchor="fig-fig4">
        <w:r>
          <w:rPr>
            <w:rStyle w:val="Hyperlink"/>
          </w:rPr>
          <w:t>Figure 3</w:t>
        </w:r>
      </w:hyperlink>
      <w:r>
        <w:t>, we can also see that age is significant, particularly children and older aged people</w:t>
      </w:r>
    </w:p>
    <w:p w14:paraId="6E713159" w14:textId="71D80BAC" w:rsidR="007E6E14" w:rsidRDefault="00014AB3">
      <w:pPr>
        <w:pStyle w:val="BodyText"/>
        <w:rPr>
          <w:ins w:id="110" w:author="Ignacio Tiznado Aitken" w:date="2023-04-25T15:08:00Z"/>
        </w:rPr>
      </w:pPr>
      <w:r>
        <w:t>Composite vulnerability almost always includes income and age (in addition to other SES)</w:t>
      </w:r>
      <w:ins w:id="111" w:author="Ignacio Tiznado Aitken" w:date="2023-04-25T15:07:00Z">
        <w:r w:rsidR="007E6E14">
          <w:t xml:space="preserve">. </w:t>
        </w:r>
      </w:ins>
      <w:ins w:id="112" w:author="Ignacio Tiznado Aitken" w:date="2023-04-25T15:08:00Z">
        <w:r w:rsidR="007E6E14">
          <w:t>Intersectionality approach</w:t>
        </w:r>
      </w:ins>
    </w:p>
    <w:p w14:paraId="2F4FEFF3" w14:textId="3FF5377E" w:rsidR="00162F7F" w:rsidRDefault="007E6E14">
      <w:pPr>
        <w:pStyle w:val="BodyText"/>
      </w:pPr>
      <w:ins w:id="113" w:author="Ignacio Tiznado Aitken" w:date="2023-04-25T15:07:00Z">
        <w:r>
          <w:t>Age needs to be considered in its interplay with other significant chara</w:t>
        </w:r>
      </w:ins>
      <w:ins w:id="114" w:author="Ignacio Tiznado Aitken" w:date="2023-04-25T15:08:00Z">
        <w:r>
          <w:t>cteristics as income, gender, or race (</w:t>
        </w:r>
        <w:commentRangeStart w:id="115"/>
        <w:commentRangeStart w:id="116"/>
        <w:r>
          <w:t>Vecchio et al., 2023</w:t>
        </w:r>
        <w:commentRangeEnd w:id="115"/>
        <w:r>
          <w:rPr>
            <w:rStyle w:val="CommentReference"/>
          </w:rPr>
          <w:commentReference w:id="115"/>
        </w:r>
      </w:ins>
      <w:commentRangeEnd w:id="116"/>
      <w:r w:rsidR="00CD2372">
        <w:rPr>
          <w:rStyle w:val="CommentReference"/>
        </w:rPr>
        <w:commentReference w:id="116"/>
      </w:r>
      <w:ins w:id="117" w:author="Ignacio Tiznado Aitken" w:date="2023-04-25T15:08:00Z">
        <w:r>
          <w:t>)</w:t>
        </w:r>
      </w:ins>
    </w:p>
    <w:p w14:paraId="28B513E5" w14:textId="77777777" w:rsidR="00162F7F" w:rsidRDefault="00014AB3">
      <w:pPr>
        <w:pStyle w:val="BodyText"/>
      </w:pPr>
      <w:commentRangeStart w:id="118"/>
      <w:commentRangeStart w:id="119"/>
      <w:r>
        <w:t>xx</w:t>
      </w:r>
    </w:p>
    <w:p w14:paraId="45C91122" w14:textId="5FB5DD18" w:rsidR="00162F7F" w:rsidRDefault="00014AB3">
      <w:pPr>
        <w:pStyle w:val="Compact"/>
        <w:numPr>
          <w:ilvl w:val="0"/>
          <w:numId w:val="14"/>
        </w:numPr>
        <w:rPr>
          <w:ins w:id="120" w:author="Ignacio Tiznado Aitken" w:date="2023-04-25T15:10:00Z"/>
        </w:rPr>
      </w:pPr>
      <w:r>
        <w:t xml:space="preserve">But what’s missing from the subset of papers included? Some of the papers tell us… For </w:t>
      </w:r>
      <w:r>
        <w:t>example, indigenous is missing – Canada context.</w:t>
      </w:r>
    </w:p>
    <w:p w14:paraId="5EEFD508" w14:textId="52BE3420" w:rsidR="00D972EB" w:rsidRDefault="00D972EB">
      <w:pPr>
        <w:pStyle w:val="Compact"/>
        <w:numPr>
          <w:ilvl w:val="0"/>
          <w:numId w:val="14"/>
        </w:numPr>
        <w:rPr>
          <w:ins w:id="121" w:author="Ignacio Tiznado Aitken" w:date="2023-04-25T15:10:00Z"/>
        </w:rPr>
      </w:pPr>
      <w:ins w:id="122" w:author="Ignacio Tiznado Aitken" w:date="2023-04-25T15:10:00Z">
        <w:r>
          <w:t xml:space="preserve">Gender, despite the vast literature showing how mobility is different for men and women, and more recently, the experiences of </w:t>
        </w:r>
      </w:ins>
      <w:ins w:id="123" w:author="Ignacio Tiznado Aitken" w:date="2023-04-27T14:18:00Z">
        <w:r w:rsidR="000165E6">
          <w:t xml:space="preserve">the </w:t>
        </w:r>
      </w:ins>
      <w:ins w:id="124" w:author="Ignacio Tiznado Aitken" w:date="2023-04-25T15:10:00Z">
        <w:r>
          <w:t>non-cis and transgender population</w:t>
        </w:r>
      </w:ins>
    </w:p>
    <w:p w14:paraId="644A4414" w14:textId="678B2B00" w:rsidR="00D972EB" w:rsidRDefault="00D972EB">
      <w:pPr>
        <w:pStyle w:val="Compact"/>
        <w:numPr>
          <w:ilvl w:val="0"/>
          <w:numId w:val="14"/>
        </w:numPr>
      </w:pPr>
      <w:ins w:id="125" w:author="Ignacio Tiznado Aitken" w:date="2023-04-25T15:10:00Z">
        <w:r>
          <w:t>Disabilities, especially from a quantitative perspective</w:t>
        </w:r>
      </w:ins>
      <w:ins w:id="126" w:author="Ignacio Tiznado Aitken" w:date="2023-04-27T14:19:00Z">
        <w:r w:rsidR="000165E6">
          <w:t>,</w:t>
        </w:r>
      </w:ins>
      <w:ins w:id="127" w:author="Ignacio Tiznado Aitken" w:date="2023-04-25T15:11:00Z">
        <w:r>
          <w:t xml:space="preserve"> allow </w:t>
        </w:r>
      </w:ins>
      <w:ins w:id="128" w:author="Ignacio Tiznado Aitken" w:date="2023-04-27T14:19:00Z">
        <w:r w:rsidR="000165E6">
          <w:t xml:space="preserve">us </w:t>
        </w:r>
      </w:ins>
      <w:ins w:id="129" w:author="Ignacio Tiznado Aitken" w:date="2023-04-25T15:11:00Z">
        <w:r>
          <w:t>to understand to what extent the identified mobility barriers are present in different contexts</w:t>
        </w:r>
      </w:ins>
      <w:commentRangeEnd w:id="118"/>
      <w:ins w:id="130" w:author="Ignacio Tiznado Aitken" w:date="2023-04-25T15:13:00Z">
        <w:r>
          <w:rPr>
            <w:rStyle w:val="CommentReference"/>
          </w:rPr>
          <w:commentReference w:id="118"/>
        </w:r>
      </w:ins>
      <w:commentRangeEnd w:id="119"/>
      <w:r w:rsidR="00CD2372">
        <w:rPr>
          <w:rStyle w:val="CommentReference"/>
        </w:rPr>
        <w:commentReference w:id="119"/>
      </w:r>
    </w:p>
    <w:p w14:paraId="4DA31021" w14:textId="5062BF31" w:rsidR="00162F7F" w:rsidDel="00D972EB" w:rsidRDefault="00014AB3">
      <w:pPr>
        <w:pStyle w:val="FirstParagraph"/>
        <w:rPr>
          <w:del w:id="131" w:author="Ignacio Tiznado Aitken" w:date="2023-04-25T15:13:00Z"/>
        </w:rPr>
      </w:pPr>
      <w:del w:id="132" w:author="Ignacio Tiznado Aitken" w:date="2023-04-25T15:13:00Z">
        <w:r w:rsidDel="00D972EB">
          <w:delText>The focus on what modes are the highlight of the included papers are also of interest. This selection normatively signals what is important and contributes to filling a knowledge g</w:delText>
        </w:r>
        <w:r w:rsidDel="00D972EB">
          <w:delText xml:space="preserve">ap in the transportation literature, on </w:delText>
        </w:r>
        <w:r w:rsidDel="00D972EB">
          <w:rPr>
            <w:i/>
            <w:iCs/>
          </w:rPr>
          <w:delText>how</w:delText>
        </w:r>
        <w:r w:rsidDel="00D972EB">
          <w:delText xml:space="preserve"> people get around. From the right plot (red) in </w:delText>
        </w:r>
        <w:r w:rsidDel="00D972EB">
          <w:fldChar w:fldCharType="begin"/>
        </w:r>
        <w:r w:rsidDel="00D972EB">
          <w:delInstrText xml:space="preserve"> HYPERLINK \l "fig-fig4" \h </w:delInstrText>
        </w:r>
        <w:r w:rsidDel="00D972EB">
          <w:fldChar w:fldCharType="separate"/>
        </w:r>
        <w:r w:rsidDel="00D972EB">
          <w:rPr>
            <w:rStyle w:val="Hyperlink"/>
          </w:rPr>
          <w:delText>Figure 3</w:delText>
        </w:r>
        <w:r w:rsidDel="00D972EB">
          <w:rPr>
            <w:rStyle w:val="Hyperlink"/>
          </w:rPr>
          <w:fldChar w:fldCharType="end"/>
        </w:r>
        <w:r w:rsidDel="00D972EB">
          <w:delText>, it can be observed that the most commonly studied mode is transit. For instance,…</w:delText>
        </w:r>
      </w:del>
    </w:p>
    <w:p w14:paraId="03AEA679" w14:textId="0C962B9A" w:rsidR="00162F7F" w:rsidRDefault="00D972EB">
      <w:pPr>
        <w:pStyle w:val="BodyText"/>
      </w:pPr>
      <w:ins w:id="133" w:author="Ignacio Tiznado Aitken" w:date="2023-04-25T15:12:00Z">
        <w:r>
          <w:t xml:space="preserve">We can see that the </w:t>
        </w:r>
      </w:ins>
      <w:ins w:id="134" w:author="Ignacio Tiznado Aitken" w:date="2023-04-25T15:13:00Z">
        <w:r>
          <w:t>most studied</w:t>
        </w:r>
      </w:ins>
      <w:ins w:id="135" w:author="Ignacio Tiznado Aitken" w:date="2023-04-25T15:12:00Z">
        <w:r>
          <w:t xml:space="preserve"> mode is transit. </w:t>
        </w:r>
      </w:ins>
      <w:r>
        <w:t>Transit as almost always present in multi-modal comparisons as well. For instance, transit vs. car. transit in addition to active transportation…</w:t>
      </w:r>
    </w:p>
    <w:p w14:paraId="5E351352" w14:textId="77777777" w:rsidR="00162F7F" w:rsidRDefault="00014AB3">
      <w:pPr>
        <w:pStyle w:val="Compact"/>
        <w:numPr>
          <w:ilvl w:val="0"/>
          <w:numId w:val="15"/>
        </w:numPr>
      </w:pPr>
      <w:r>
        <w:t>Pedestrian is then the second most common. It is often studied alone as ‘walkability’ or it is part o</w:t>
      </w:r>
      <w:r>
        <w:t>f a thematic active transportation way of moving, which focuses on both walking, bicycle and/or transit (not always). For instance, XXX focuses on walkability. Alternative, XX frames active transportation.. without focusing on transit. XX frames active tra</w:t>
      </w:r>
      <w:r>
        <w:t>nsportation and includes transit.</w:t>
      </w:r>
    </w:p>
    <w:p w14:paraId="353326CD" w14:textId="7D84932B" w:rsidR="00162F7F" w:rsidRDefault="00014AB3">
      <w:pPr>
        <w:pStyle w:val="FirstParagraph"/>
      </w:pPr>
      <w:del w:id="136" w:author="Ignacio Tiznado Aitken" w:date="2023-04-25T15:23:00Z">
        <w:r w:rsidDel="00C90361">
          <w:lastRenderedPageBreak/>
          <w:delText xml:space="preserve">What is interesting is that all these example and more broadly in the papers, is that </w:delText>
        </w:r>
      </w:del>
      <w:ins w:id="137" w:author="Ignacio Tiznado Aitken" w:date="2023-04-25T15:23:00Z">
        <w:r w:rsidR="00C90361">
          <w:t>S</w:t>
        </w:r>
      </w:ins>
      <w:del w:id="138" w:author="Ignacio Tiznado Aitken" w:date="2023-04-25T15:23:00Z">
        <w:r w:rsidDel="00C90361">
          <w:delText>s</w:delText>
        </w:r>
      </w:del>
      <w:r>
        <w:t xml:space="preserve">tudied modes are </w:t>
      </w:r>
      <w:ins w:id="139" w:author="Ignacio Tiznado Aitken" w:date="2023-04-25T15:23:00Z">
        <w:r w:rsidR="00C90361">
          <w:t xml:space="preserve">likely to be </w:t>
        </w:r>
      </w:ins>
      <w:r>
        <w:t xml:space="preserve">selected because they are within the ‘public realm’ and can be altered to address inequities. For </w:t>
      </w:r>
      <w:r>
        <w:t>this reason, cars are infrequently the only mode within a paper that is studied</w:t>
      </w:r>
      <w:del w:id="140" w:author="Ignacio Tiznado Aitken" w:date="2023-04-25T15:23:00Z">
        <w:r w:rsidDel="00C90361">
          <w:delText>, this mode</w:delText>
        </w:r>
      </w:del>
      <w:ins w:id="141" w:author="Ignacio Tiznado Aitken" w:date="2023-04-25T15:23:00Z">
        <w:r w:rsidR="00C90361">
          <w:t xml:space="preserve"> and it</w:t>
        </w:r>
      </w:ins>
      <w:r>
        <w:t xml:space="preserve"> is used typically as a comparison, e.g. versus transit accessibility, quantifying resulting externalities </w:t>
      </w:r>
      <w:del w:id="142" w:author="Ignacio Tiznado Aitken" w:date="2023-04-25T15:24:00Z">
        <w:r w:rsidDel="00C90361">
          <w:delText xml:space="preserve">for other modes </w:delText>
        </w:r>
      </w:del>
      <w:r>
        <w:t>(road safety, air pollution) for act</w:t>
      </w:r>
      <w:r>
        <w:t xml:space="preserve">ive modes. </w:t>
      </w:r>
      <w:ins w:id="143" w:author="Ignacio Tiznado Aitken" w:date="2023-04-25T15:24:00Z">
        <w:r w:rsidR="00C90361">
          <w:t xml:space="preserve">When studied alone, it is usually to </w:t>
        </w:r>
        <w:proofErr w:type="spellStart"/>
        <w:r w:rsidR="00C90361">
          <w:t>flect</w:t>
        </w:r>
        <w:proofErr w:type="spellEnd"/>
        <w:r w:rsidR="00C90361">
          <w:t xml:space="preserve"> their </w:t>
        </w:r>
      </w:ins>
      <w:del w:id="144" w:author="Ignacio Tiznado Aitken" w:date="2023-04-25T15:24:00Z">
        <w:r w:rsidDel="00C90361">
          <w:delText xml:space="preserve">Car that are the only mode studied are done to reflect their </w:delText>
        </w:r>
      </w:del>
      <w:r>
        <w:t>externalities (XX).</w:t>
      </w:r>
    </w:p>
    <w:p w14:paraId="0664638A" w14:textId="4BC191BF" w:rsidR="00162F7F" w:rsidRDefault="00014AB3">
      <w:pPr>
        <w:pStyle w:val="BodyText"/>
      </w:pPr>
      <w:del w:id="145" w:author="Ignacio Tiznado Aitken" w:date="2023-04-25T15:37:00Z">
        <w:r w:rsidDel="00AE06C5">
          <w:delText>The papers included in this analysis can also be seen from the perspective of destinations. The focus on what desti</w:delText>
        </w:r>
        <w:r w:rsidDel="00AE06C5">
          <w:delText xml:space="preserve">nations matters sheds light on how the literature that conceptualize and provides standards for equity define important places. </w:delText>
        </w:r>
      </w:del>
      <w:r>
        <w:t>What destinations are of interest within the context of equity matter</w:t>
      </w:r>
      <w:del w:id="146" w:author="Ignacio Tiznado Aitken" w:date="2023-04-25T15:37:00Z">
        <w:r w:rsidDel="00AE06C5">
          <w:delText>, but before discussing what was the focus,</w:delText>
        </w:r>
      </w:del>
      <w:ins w:id="147" w:author="Ignacio Tiznado Aitken" w:date="2023-04-25T15:37:00Z">
        <w:r w:rsidR="00AE06C5">
          <w:t>. However,</w:t>
        </w:r>
      </w:ins>
      <w:r>
        <w:t xml:space="preserve"> it sh</w:t>
      </w:r>
      <w:r>
        <w:t xml:space="preserve">ould be acknowledged that within this review </w:t>
      </w:r>
      <w:del w:id="148" w:author="Ignacio Tiznado Aitken" w:date="2023-04-25T15:37:00Z">
        <w:r w:rsidDel="00AE06C5">
          <w:delText>the majority of</w:delText>
        </w:r>
      </w:del>
      <w:ins w:id="149" w:author="Ignacio Tiznado Aitken" w:date="2023-04-25T15:37:00Z">
        <w:r w:rsidR="00AE06C5">
          <w:t>most</w:t>
        </w:r>
      </w:ins>
      <w:r>
        <w:t xml:space="preserve"> papers </w:t>
      </w:r>
      <w:proofErr w:type="gramStart"/>
      <w:r>
        <w:t>actually do</w:t>
      </w:r>
      <w:proofErr w:type="gramEnd"/>
      <w:r>
        <w:t xml:space="preserve"> not focus on on any particular destination (e.g., 15% of studies). These papers are interested in some other aspect of equity (e.g., quality of infrastructure, quality of t</w:t>
      </w:r>
      <w:r>
        <w:t>he transportation trip, affordability in general, etc.)) (XXXX).</w:t>
      </w:r>
    </w:p>
    <w:p w14:paraId="544B492C" w14:textId="48EBABCF" w:rsidR="00162F7F" w:rsidRDefault="00014AB3">
      <w:pPr>
        <w:pStyle w:val="BodyText"/>
      </w:pPr>
      <w:r>
        <w:t>The most common destinations studied includes Healthcare (15%)</w:t>
      </w:r>
      <w:ins w:id="150" w:author="Ignacio Tiznado Aitken" w:date="2023-04-25T15:38:00Z">
        <w:r w:rsidR="00AE06C5">
          <w:t xml:space="preserve">, where </w:t>
        </w:r>
      </w:ins>
      <w:ins w:id="151" w:author="Ignacio Tiznado Aitken" w:date="2023-04-25T15:39:00Z">
        <w:r w:rsidR="00AE06C5">
          <w:t>public health planning is a significant focus.</w:t>
        </w:r>
      </w:ins>
      <w:r>
        <w:t xml:space="preserve"> </w:t>
      </w:r>
      <w:del w:id="152" w:author="Ignacio Tiznado Aitken" w:date="2023-04-25T15:39:00Z">
        <w:r w:rsidDel="00AE06C5">
          <w:delText xml:space="preserve">and </w:delText>
        </w:r>
      </w:del>
      <w:proofErr w:type="gramStart"/>
      <w:r>
        <w:t xml:space="preserve">Employment </w:t>
      </w:r>
      <w:ins w:id="153" w:author="Ignacio Tiznado Aitken" w:date="2023-04-25T15:39:00Z">
        <w:r w:rsidR="00AE06C5">
          <w:t xml:space="preserve"> accounts</w:t>
        </w:r>
        <w:proofErr w:type="gramEnd"/>
        <w:r w:rsidR="00AE06C5">
          <w:t xml:space="preserve"> for </w:t>
        </w:r>
      </w:ins>
      <w:del w:id="154" w:author="Ignacio Tiznado Aitken" w:date="2023-04-25T15:39:00Z">
        <w:r w:rsidDel="00AE06C5">
          <w:delText>(</w:delText>
        </w:r>
      </w:del>
      <w:r>
        <w:t xml:space="preserve">14%). The source of this data is typical in </w:t>
      </w:r>
      <w:r>
        <w:t>travel surveys: location of work can be easily gleaned</w:t>
      </w:r>
      <w:ins w:id="155" w:author="Ignacio Tiznado Aitken" w:date="2023-04-25T15:26:00Z">
        <w:r w:rsidR="00C90361">
          <w:t xml:space="preserve"> in Global North </w:t>
        </w:r>
        <w:proofErr w:type="gramStart"/>
        <w:r w:rsidR="00C90361">
          <w:t>contexts</w:t>
        </w:r>
      </w:ins>
      <w:ins w:id="156" w:author="Ignacio Tiznado Aitken" w:date="2023-04-25T15:38:00Z">
        <w:r w:rsidR="00AE06C5">
          <w:t>, and</w:t>
        </w:r>
        <w:proofErr w:type="gramEnd"/>
        <w:r w:rsidR="00AE06C5">
          <w:t xml:space="preserve"> is the usual focus of accessibility measures. </w:t>
        </w:r>
      </w:ins>
      <w:del w:id="157" w:author="Ignacio Tiznado Aitken" w:date="2023-04-25T15:38:00Z">
        <w:r w:rsidDel="00AE06C5">
          <w:delText xml:space="preserve">. </w:delText>
        </w:r>
      </w:del>
      <w:del w:id="158" w:author="Ignacio Tiznado Aitken" w:date="2023-04-25T15:39:00Z">
        <w:r w:rsidDel="00AE06C5">
          <w:delText>Additionally, public health planning is a significant focus of these types of studies. For instance…. XXX</w:delText>
        </w:r>
      </w:del>
    </w:p>
    <w:p w14:paraId="674304FC" w14:textId="77777777" w:rsidR="00162F7F" w:rsidRDefault="00014AB3">
      <w:pPr>
        <w:pStyle w:val="BodyText"/>
      </w:pPr>
      <w:r>
        <w:t>The next most sig</w:t>
      </w:r>
      <w:r>
        <w:t>nificant destination is a focus on “all” activities (i.e., a bundle of trips, all trips made in a month, enough for ‘sufficient’ quality of life). These studies make up 13% of the papers. These papers typically look at trip-taking holistically, all the tri</w:t>
      </w:r>
      <w:r>
        <w:t>ps that users make. XX approaches…</w:t>
      </w:r>
    </w:p>
    <w:p w14:paraId="112315E3" w14:textId="77777777" w:rsidR="00162F7F" w:rsidRDefault="00014AB3">
      <w:pPr>
        <w:pStyle w:val="BodyText"/>
      </w:pPr>
      <w:commentRangeStart w:id="159"/>
      <w:commentRangeStart w:id="160"/>
      <w:r>
        <w:t xml:space="preserve">The lesser commonly studied trip type includes: places for shopping such as grocery stores or markets (12%), places for leisure including green space, recreational centres, and places for entertainment (11%), educational </w:t>
      </w:r>
      <w:r>
        <w:t>facilities including primary school, secondary school, and post-secondary school (11%), community locations including public service centres, places of community support, and places of worship (6%), and places for childcare (3%). These studies focus on.. X</w:t>
      </w:r>
      <w:r>
        <w:t>XXX</w:t>
      </w:r>
      <w:commentRangeEnd w:id="159"/>
      <w:r w:rsidR="00977CAD">
        <w:rPr>
          <w:rStyle w:val="CommentReference"/>
        </w:rPr>
        <w:commentReference w:id="159"/>
      </w:r>
      <w:commentRangeEnd w:id="160"/>
      <w:r w:rsidR="006F4F79">
        <w:rPr>
          <w:rStyle w:val="CommentReference"/>
        </w:rPr>
        <w:commentReference w:id="160"/>
      </w:r>
    </w:p>
    <w:p w14:paraId="0A0B4CE1" w14:textId="77777777" w:rsidR="00162F7F" w:rsidRDefault="00014AB3">
      <w:pPr>
        <w:pStyle w:val="BodyText"/>
      </w:pPr>
      <w:commentRangeStart w:id="161"/>
      <w:r>
        <w:t>It is worthwhile discussing some interesting cross-tabulations between destination type and population group. In terms of the destination types that most frequently appear together, most commonly, ‘employment’, ‘healthcare’, and ‘education’ destinat</w:t>
      </w:r>
      <w:r>
        <w:t>ions are conceptualized across ‘income’ groups and ‘age’ groups most commonly. Examples of these types of destinations include answers to: what makes a safe (equitable) trip to school for children on bike? What is equitable travel distance and availability</w:t>
      </w:r>
      <w:r>
        <w:t xml:space="preserve"> to health care facilities for older aged people? Many of these papers discuss observed journeys and source their data from regional travel surveys. XXXXX</w:t>
      </w:r>
    </w:p>
    <w:p w14:paraId="6E911C0B" w14:textId="77777777" w:rsidR="00162F7F" w:rsidRDefault="00014AB3">
      <w:pPr>
        <w:pStyle w:val="BodyText"/>
      </w:pPr>
      <w:r>
        <w:t>Furthermore, papers that focus on ‘all activities’ are most frequently of interest for (Dis)Abilities</w:t>
      </w:r>
      <w:r>
        <w:t xml:space="preserve"> and Gender. The papers take on a more holistic view of users’ travel. For </w:t>
      </w:r>
      <w:r>
        <w:lastRenderedPageBreak/>
        <w:t>instance, XXXX. They also often focus on users’ capabilities, i.e., what can and do you want to access? For instance, XXXX. Some papers focus on observed journeys (e.g., “where do y</w:t>
      </w:r>
      <w:r>
        <w:t xml:space="preserve">ou go, because you can?” XXX) and some focus on </w:t>
      </w:r>
      <w:r>
        <w:rPr>
          <w:i/>
          <w:iCs/>
        </w:rPr>
        <w:t>potential</w:t>
      </w:r>
      <w:r>
        <w:t xml:space="preserve"> journeys (e.g., “where do you want to go?” XXX). Many of these papers that focus on ‘all activities’ utilize smaller data sources XXXX. They also focus on synthesizing the gaps in the system XXXX.</w:t>
      </w:r>
      <w:commentRangeEnd w:id="161"/>
      <w:r w:rsidR="00977CAD">
        <w:rPr>
          <w:rStyle w:val="CommentReference"/>
        </w:rPr>
        <w:commentReference w:id="161"/>
      </w:r>
    </w:p>
    <w:p w14:paraId="4FEDB6B3" w14:textId="77777777" w:rsidR="00162F7F" w:rsidRDefault="00014AB3">
      <w:pPr>
        <w:pStyle w:val="Heading2"/>
      </w:pPr>
      <w:bookmarkStart w:id="162" w:name="equity-conceptualizations-and-standards"/>
      <w:bookmarkEnd w:id="83"/>
      <w:r>
        <w:t>Equity conceptualizations and standards</w:t>
      </w:r>
    </w:p>
    <w:p w14:paraId="6D86CFA9" w14:textId="77777777" w:rsidR="00162F7F" w:rsidRDefault="00014AB3">
      <w:pPr>
        <w:pStyle w:val="FirstParagraph"/>
      </w:pPr>
      <w:r>
        <w:t xml:space="preserve">In this subsection, we provide a sample of the equity conceptualizations and standards. They are discussed from the perspective of </w:t>
      </w:r>
      <w:r>
        <w:rPr>
          <w:i/>
          <w:iCs/>
        </w:rPr>
        <w:t>equity dimensions</w:t>
      </w:r>
      <w:r>
        <w:t xml:space="preserve"> (e.g., the “What”, “Who”, “When”, “Where”, and “How” </w:t>
      </w:r>
      <w:commentRangeStart w:id="163"/>
      <w:r>
        <w:t>across mobi</w:t>
      </w:r>
      <w:r>
        <w:t>lity/accessibility, traffic-related pollution, traffic safety, and/or health</w:t>
      </w:r>
      <w:commentRangeEnd w:id="163"/>
      <w:r w:rsidR="00750BD2">
        <w:rPr>
          <w:rStyle w:val="CommentReference"/>
        </w:rPr>
        <w:commentReference w:id="163"/>
      </w:r>
      <w:r>
        <w:t>).</w:t>
      </w:r>
    </w:p>
    <w:p w14:paraId="67D9700B" w14:textId="77777777" w:rsidR="00162F7F" w:rsidRDefault="00014AB3">
      <w:pPr>
        <w:pStyle w:val="BodyText"/>
      </w:pPr>
      <w:r>
        <w:rPr>
          <w:i/>
          <w:iCs/>
        </w:rPr>
        <w:t>Equity conceptualizations</w:t>
      </w:r>
      <w:r>
        <w:t xml:space="preserve"> that are present in the papers are grouped and defined as follows:</w:t>
      </w:r>
    </w:p>
    <w:p w14:paraId="1BAC3455" w14:textId="77777777" w:rsidR="00162F7F" w:rsidRDefault="00014AB3">
      <w:pPr>
        <w:pStyle w:val="Compact"/>
        <w:numPr>
          <w:ilvl w:val="0"/>
          <w:numId w:val="16"/>
        </w:numPr>
      </w:pPr>
      <w:commentRangeStart w:id="164"/>
      <w:r>
        <w:rPr>
          <w:b/>
          <w:bCs/>
        </w:rPr>
        <w:t>Restorative justice</w:t>
      </w:r>
      <w:r>
        <w:t xml:space="preserve"> – e.g., repairing harm (0.4%)</w:t>
      </w:r>
    </w:p>
    <w:p w14:paraId="38606EA8" w14:textId="77777777" w:rsidR="00162F7F" w:rsidRDefault="00014AB3">
      <w:pPr>
        <w:pStyle w:val="Compact"/>
        <w:numPr>
          <w:ilvl w:val="0"/>
          <w:numId w:val="16"/>
        </w:numPr>
      </w:pPr>
      <w:r>
        <w:rPr>
          <w:b/>
          <w:bCs/>
        </w:rPr>
        <w:t>Utilitarian</w:t>
      </w:r>
      <w:r>
        <w:t xml:space="preserve"> – e.g., maximizing </w:t>
      </w:r>
      <w:r>
        <w:t>benefits overall (0.8%)</w:t>
      </w:r>
    </w:p>
    <w:p w14:paraId="6681EB56" w14:textId="77777777" w:rsidR="00162F7F" w:rsidRDefault="00014AB3">
      <w:pPr>
        <w:pStyle w:val="Compact"/>
        <w:numPr>
          <w:ilvl w:val="0"/>
          <w:numId w:val="16"/>
        </w:numPr>
      </w:pPr>
      <w:r>
        <w:rPr>
          <w:b/>
          <w:bCs/>
        </w:rPr>
        <w:t>Sufficientarism/Capabilities</w:t>
      </w:r>
      <w:r>
        <w:t xml:space="preserve"> – e.g., </w:t>
      </w:r>
      <w:commentRangeStart w:id="165"/>
      <w:r>
        <w:t xml:space="preserve">what is ‘sufficient’ based on individual capabilities </w:t>
      </w:r>
      <w:commentRangeEnd w:id="165"/>
      <w:r w:rsidR="00750BD2">
        <w:rPr>
          <w:rStyle w:val="CommentReference"/>
        </w:rPr>
        <w:commentReference w:id="165"/>
      </w:r>
      <w:r>
        <w:t>(3%)</w:t>
      </w:r>
    </w:p>
    <w:p w14:paraId="212E26F3" w14:textId="77777777" w:rsidR="00162F7F" w:rsidRDefault="00014AB3">
      <w:pPr>
        <w:pStyle w:val="Compact"/>
        <w:numPr>
          <w:ilvl w:val="0"/>
          <w:numId w:val="16"/>
        </w:numPr>
      </w:pPr>
      <w:r>
        <w:rPr>
          <w:b/>
          <w:bCs/>
        </w:rPr>
        <w:t>Rights</w:t>
      </w:r>
      <w:r>
        <w:t xml:space="preserve"> – e.g., fundamental rights to access (9%)</w:t>
      </w:r>
    </w:p>
    <w:p w14:paraId="0298F08D" w14:textId="77777777" w:rsidR="00162F7F" w:rsidRDefault="00014AB3">
      <w:pPr>
        <w:pStyle w:val="Compact"/>
        <w:numPr>
          <w:ilvl w:val="0"/>
          <w:numId w:val="16"/>
        </w:numPr>
      </w:pPr>
      <w:r>
        <w:rPr>
          <w:b/>
          <w:bCs/>
        </w:rPr>
        <w:t>Inequitable externalities</w:t>
      </w:r>
      <w:r>
        <w:t xml:space="preserve"> – e.g., resulting externalities should be equitable (11%)</w:t>
      </w:r>
    </w:p>
    <w:p w14:paraId="40511482" w14:textId="77777777" w:rsidR="00162F7F" w:rsidRDefault="00014AB3">
      <w:pPr>
        <w:pStyle w:val="Compact"/>
        <w:numPr>
          <w:ilvl w:val="0"/>
          <w:numId w:val="16"/>
        </w:numPr>
      </w:pPr>
      <w:r>
        <w:rPr>
          <w:b/>
          <w:bCs/>
        </w:rPr>
        <w:t>Horizontal/vertical /spatial equity</w:t>
      </w:r>
      <w:r>
        <w:t xml:space="preserve"> – e.g., equal across the population (11%), prioritization of disadvantaged groups (15%), and equal/prioritized across space (16%), respectively.</w:t>
      </w:r>
    </w:p>
    <w:p w14:paraId="018C9D6B" w14:textId="77777777" w:rsidR="00162F7F" w:rsidRDefault="00014AB3">
      <w:pPr>
        <w:pStyle w:val="Compact"/>
        <w:numPr>
          <w:ilvl w:val="0"/>
          <w:numId w:val="16"/>
        </w:numPr>
      </w:pPr>
      <w:r>
        <w:rPr>
          <w:b/>
          <w:bCs/>
        </w:rPr>
        <w:t>Well-being</w:t>
      </w:r>
      <w:r>
        <w:t xml:space="preserve"> – e.g., livability, quality of life, subjective well being (17%)</w:t>
      </w:r>
      <w:r>
        <w:t>.</w:t>
      </w:r>
    </w:p>
    <w:p w14:paraId="0A7FC25A" w14:textId="77777777" w:rsidR="00162F7F" w:rsidRDefault="00014AB3">
      <w:pPr>
        <w:pStyle w:val="Compact"/>
        <w:numPr>
          <w:ilvl w:val="0"/>
          <w:numId w:val="16"/>
        </w:numPr>
      </w:pPr>
      <w:r>
        <w:rPr>
          <w:b/>
          <w:bCs/>
        </w:rPr>
        <w:t>Transport-related exclusions</w:t>
      </w:r>
      <w:r>
        <w:t xml:space="preserve"> – e.g., focus on how lacking transport access results in social exclusions (17%).</w:t>
      </w:r>
    </w:p>
    <w:p w14:paraId="624FBE2D" w14:textId="77777777" w:rsidR="00162F7F" w:rsidRDefault="00014AB3">
      <w:pPr>
        <w:pStyle w:val="FirstParagraph"/>
      </w:pPr>
      <w:r>
        <w:rPr>
          <w:i/>
          <w:iCs/>
        </w:rPr>
        <w:t>Equity standards</w:t>
      </w:r>
      <w:r>
        <w:t xml:space="preserve"> types are summarized for discussion as follows:</w:t>
      </w:r>
    </w:p>
    <w:p w14:paraId="283FB4A1" w14:textId="77777777" w:rsidR="00162F7F" w:rsidRPr="001E78FD" w:rsidRDefault="00014AB3">
      <w:pPr>
        <w:pStyle w:val="Compact"/>
        <w:numPr>
          <w:ilvl w:val="0"/>
          <w:numId w:val="17"/>
        </w:numPr>
        <w:rPr>
          <w:lang w:val="fr-CA"/>
          <w:rPrChange w:id="166" w:author="Anastasia Soukhov" w:date="2023-05-03T20:31:00Z">
            <w:rPr/>
          </w:rPrChange>
        </w:rPr>
      </w:pPr>
      <w:proofErr w:type="spellStart"/>
      <w:r w:rsidRPr="001E78FD">
        <w:rPr>
          <w:b/>
          <w:bCs/>
          <w:lang w:val="fr-CA"/>
          <w:rPrChange w:id="167" w:author="Anastasia Soukhov" w:date="2023-05-03T20:31:00Z">
            <w:rPr>
              <w:b/>
              <w:bCs/>
            </w:rPr>
          </w:rPrChange>
        </w:rPr>
        <w:t>Environment</w:t>
      </w:r>
      <w:proofErr w:type="spellEnd"/>
      <w:r w:rsidRPr="001E78FD">
        <w:rPr>
          <w:b/>
          <w:bCs/>
          <w:lang w:val="fr-CA"/>
          <w:rPrChange w:id="168" w:author="Anastasia Soukhov" w:date="2023-05-03T20:31:00Z">
            <w:rPr>
              <w:b/>
              <w:bCs/>
            </w:rPr>
          </w:rPrChange>
        </w:rPr>
        <w:t xml:space="preserve"> +</w:t>
      </w:r>
      <w:r w:rsidRPr="001E78FD">
        <w:rPr>
          <w:lang w:val="fr-CA"/>
          <w:rPrChange w:id="169" w:author="Anastasia Soukhov" w:date="2023-05-03T20:31:00Z">
            <w:rPr/>
          </w:rPrChange>
        </w:rPr>
        <w:t xml:space="preserve"> – e.g., noise, air, pollution </w:t>
      </w:r>
      <w:proofErr w:type="spellStart"/>
      <w:r w:rsidRPr="001E78FD">
        <w:rPr>
          <w:lang w:val="fr-CA"/>
          <w:rPrChange w:id="170" w:author="Anastasia Soukhov" w:date="2023-05-03T20:31:00Z">
            <w:rPr/>
          </w:rPrChange>
        </w:rPr>
        <w:t>criteria</w:t>
      </w:r>
      <w:proofErr w:type="spellEnd"/>
      <w:r w:rsidRPr="001E78FD">
        <w:rPr>
          <w:lang w:val="fr-CA"/>
          <w:rPrChange w:id="171" w:author="Anastasia Soukhov" w:date="2023-05-03T20:31:00Z">
            <w:rPr/>
          </w:rPrChange>
        </w:rPr>
        <w:t xml:space="preserve"> (3%).</w:t>
      </w:r>
    </w:p>
    <w:p w14:paraId="2F01526A" w14:textId="77777777" w:rsidR="00162F7F" w:rsidRDefault="00014AB3">
      <w:pPr>
        <w:pStyle w:val="Compact"/>
        <w:numPr>
          <w:ilvl w:val="0"/>
          <w:numId w:val="17"/>
        </w:numPr>
      </w:pPr>
      <w:r>
        <w:rPr>
          <w:b/>
          <w:bCs/>
        </w:rPr>
        <w:t>Infrastructure</w:t>
      </w:r>
      <w:r>
        <w:t xml:space="preserve"> – e.</w:t>
      </w:r>
      <w:r>
        <w:t>g., level of service, universal design standards (21%).</w:t>
      </w:r>
    </w:p>
    <w:p w14:paraId="60C382C0" w14:textId="77777777" w:rsidR="00162F7F" w:rsidRDefault="00014AB3">
      <w:pPr>
        <w:pStyle w:val="Compact"/>
        <w:numPr>
          <w:ilvl w:val="0"/>
          <w:numId w:val="17"/>
        </w:numPr>
      </w:pPr>
      <w:r>
        <w:rPr>
          <w:b/>
          <w:bCs/>
        </w:rPr>
        <w:t>Population</w:t>
      </w:r>
      <w:r>
        <w:t xml:space="preserve"> – e.g., transport-related affordability level, perceived equitable trip (32%)</w:t>
      </w:r>
    </w:p>
    <w:p w14:paraId="477BDC36" w14:textId="77777777" w:rsidR="00162F7F" w:rsidRDefault="00014AB3">
      <w:pPr>
        <w:pStyle w:val="Compact"/>
        <w:numPr>
          <w:ilvl w:val="0"/>
          <w:numId w:val="17"/>
        </w:numPr>
      </w:pPr>
      <w:r>
        <w:rPr>
          <w:b/>
          <w:bCs/>
        </w:rPr>
        <w:t>Opportunity</w:t>
      </w:r>
      <w:r>
        <w:t xml:space="preserve"> - e.g., Opportunity demand vs. supply – e.g., ratio value (3%); Opportunity accessibility threshold</w:t>
      </w:r>
      <w:r>
        <w:t xml:space="preserve"> – e.g., an access indicator value (11%); Travel impedance – e.g. 300m to bus stop (24%)</w:t>
      </w:r>
    </w:p>
    <w:p w14:paraId="75BBE2FF" w14:textId="77777777" w:rsidR="00162F7F" w:rsidRDefault="00014AB3">
      <w:pPr>
        <w:pStyle w:val="Compact"/>
        <w:numPr>
          <w:ilvl w:val="0"/>
          <w:numId w:val="17"/>
        </w:numPr>
      </w:pPr>
      <w:r>
        <w:rPr>
          <w:b/>
          <w:bCs/>
        </w:rPr>
        <w:t>Perceived equity</w:t>
      </w:r>
      <w:r>
        <w:t xml:space="preserve"> studies, typically qualitative and based on users’ experiences (7%)</w:t>
      </w:r>
      <w:commentRangeEnd w:id="164"/>
      <w:r w:rsidR="00750BD2">
        <w:rPr>
          <w:rStyle w:val="CommentReference"/>
        </w:rPr>
        <w:commentReference w:id="164"/>
      </w:r>
    </w:p>
    <w:p w14:paraId="4400599B" w14:textId="5C58F70A" w:rsidR="00162F7F" w:rsidRDefault="000165E6">
      <w:pPr>
        <w:pStyle w:val="FirstParagraph"/>
      </w:pPr>
      <w:ins w:id="172" w:author="Ignacio Tiznado Aitken" w:date="2023-04-27T14:19:00Z">
        <w:r>
          <w:t>We can identify a dimension, conceptualization, and standard for each paper</w:t>
        </w:r>
      </w:ins>
      <w:ins w:id="173" w:author="Ignacio Tiznado Aitken" w:date="2023-04-27T13:16:00Z">
        <w:r w:rsidR="00750BD2">
          <w:t xml:space="preserve">. </w:t>
        </w:r>
      </w:ins>
      <w:ins w:id="174" w:author="Ignacio Tiznado Aitken" w:date="2023-04-27T13:17:00Z">
        <w:r w:rsidR="00750BD2">
          <w:t>Rather than analyzing all possible combinations, we illustrate examples o</w:t>
        </w:r>
      </w:ins>
      <w:ins w:id="175" w:author="Ignacio Tiznado Aitken" w:date="2023-04-27T14:19:00Z">
        <w:r>
          <w:t>f</w:t>
        </w:r>
      </w:ins>
      <w:ins w:id="176" w:author="Ignacio Tiznado Aitken" w:date="2023-04-27T13:17:00Z">
        <w:r w:rsidR="00750BD2">
          <w:t xml:space="preserve"> the different </w:t>
        </w:r>
      </w:ins>
      <w:ins w:id="177" w:author="Ignacio Tiznado Aitken" w:date="2023-04-27T14:19:00Z">
        <w:r>
          <w:t>varietie</w:t>
        </w:r>
      </w:ins>
      <w:ins w:id="178" w:author="Ignacio Tiznado Aitken" w:date="2023-04-27T13:17:00Z">
        <w:r w:rsidR="00750BD2">
          <w:t xml:space="preserve">s we found </w:t>
        </w:r>
      </w:ins>
      <w:ins w:id="179" w:author="Ignacio Tiznado Aitken" w:date="2023-04-27T13:18:00Z">
        <w:r w:rsidR="00750BD2">
          <w:t xml:space="preserve">in </w:t>
        </w:r>
        <w:commentRangeStart w:id="180"/>
        <w:r w:rsidR="00750BD2">
          <w:t>Table XXXX</w:t>
        </w:r>
      </w:ins>
      <w:commentRangeEnd w:id="180"/>
      <w:ins w:id="181" w:author="Ignacio Tiznado Aitken" w:date="2023-04-27T13:20:00Z">
        <w:r w:rsidR="00750BD2">
          <w:rPr>
            <w:rStyle w:val="CommentReference"/>
          </w:rPr>
          <w:commentReference w:id="180"/>
        </w:r>
      </w:ins>
      <w:ins w:id="182" w:author="Ignacio Tiznado Aitken" w:date="2023-04-27T13:18:00Z">
        <w:r w:rsidR="00750BD2">
          <w:t xml:space="preserve">. </w:t>
        </w:r>
      </w:ins>
      <w:proofErr w:type="spellStart"/>
      <w:r>
        <w:t>T</w:t>
      </w:r>
      <w:del w:id="183" w:author="Ignacio Tiznado Aitken" w:date="2023-04-27T13:18:00Z">
        <w:r w:rsidDel="00750BD2">
          <w:delText xml:space="preserve">o more specifically illustrate, we aggregate standards from a few papers and present them in the following Table XXXX. </w:delText>
        </w:r>
      </w:del>
      <w:r>
        <w:t>This</w:t>
      </w:r>
      <w:proofErr w:type="spellEnd"/>
      <w:r>
        <w:t xml:space="preserve"> table </w:t>
      </w:r>
      <w:r>
        <w:lastRenderedPageBreak/>
        <w:t xml:space="preserve">is useful to begin our discussion on how equity standards connect to conceptualizations, lay out unifying definitions, </w:t>
      </w:r>
      <w:ins w:id="184" w:author="Ignacio Tiznado Aitken" w:date="2023-04-27T13:18:00Z">
        <w:r w:rsidR="00750BD2">
          <w:t xml:space="preserve">and identifying potential gaps. </w:t>
        </w:r>
      </w:ins>
      <w:r>
        <w:t xml:space="preserve">and </w:t>
      </w:r>
      <w:del w:id="185" w:author="Ignacio Tiznado Aitken" w:date="2023-04-27T13:18:00Z">
        <w:r w:rsidDel="00750BD2">
          <w:delText xml:space="preserve">next steps… </w:delText>
        </w:r>
      </w:del>
      <w:r>
        <w:t>Ultimately, the ranges presented are large because this review searches global studies</w:t>
      </w:r>
      <w:ins w:id="186" w:author="Ignacio Tiznado Aitken" w:date="2023-04-27T13:19:00Z">
        <w:r w:rsidR="00750BD2">
          <w:t xml:space="preserve">. </w:t>
        </w:r>
      </w:ins>
      <w:del w:id="187" w:author="Ignacio Tiznado Aitken" w:date="2023-04-27T13:19:00Z">
        <w:r w:rsidDel="00750BD2">
          <w:delText xml:space="preserve">: so as always, context matters. </w:delText>
        </w:r>
      </w:del>
      <w:r>
        <w:t>A</w:t>
      </w:r>
      <w:del w:id="188" w:author="Ignacio Tiznado Aitken" w:date="2023-04-27T13:19:00Z">
        <w:r w:rsidDel="00750BD2">
          <w:delText>n</w:delText>
        </w:r>
      </w:del>
      <w:r>
        <w:t xml:space="preserve"> short-term equity goal for a city in an underdeveloped city is different than a long-term equity goal in an overdeveloped city</w:t>
      </w:r>
      <w:ins w:id="189" w:author="Ignacio Tiznado Aitken" w:date="2023-04-27T13:19:00Z">
        <w:r w:rsidR="00750BD2">
          <w:t>, and we include different contexts in this table to highlight these differences</w:t>
        </w:r>
      </w:ins>
      <w:del w:id="190" w:author="Ignacio Tiznado Aitken" w:date="2023-04-27T13:19:00Z">
        <w:r w:rsidDel="00750BD2">
          <w:delText>.</w:delText>
        </w:r>
      </w:del>
    </w:p>
    <w:tbl>
      <w:tblPr>
        <w:tblStyle w:val="Table"/>
        <w:tblW w:w="4996" w:type="pct"/>
        <w:tblLook w:val="0020" w:firstRow="1" w:lastRow="0" w:firstColumn="0" w:lastColumn="0" w:noHBand="0" w:noVBand="0"/>
      </w:tblPr>
      <w:tblGrid>
        <w:gridCol w:w="1400"/>
        <w:gridCol w:w="1800"/>
        <w:gridCol w:w="5847"/>
      </w:tblGrid>
      <w:tr w:rsidR="00162F7F" w14:paraId="7AFF3D65" w14:textId="77777777" w:rsidTr="00162F7F">
        <w:trPr>
          <w:cnfStyle w:val="100000000000" w:firstRow="1" w:lastRow="0" w:firstColumn="0" w:lastColumn="0" w:oddVBand="0" w:evenVBand="0" w:oddHBand="0" w:evenHBand="0" w:firstRowFirstColumn="0" w:firstRowLastColumn="0" w:lastRowFirstColumn="0" w:lastRowLastColumn="0"/>
          <w:tblHeader/>
        </w:trPr>
        <w:tc>
          <w:tcPr>
            <w:tcW w:w="0" w:type="auto"/>
          </w:tcPr>
          <w:p w14:paraId="5C7A6AA5" w14:textId="77777777" w:rsidR="00162F7F" w:rsidRDefault="00014AB3">
            <w:pPr>
              <w:pStyle w:val="Compact"/>
            </w:pPr>
            <w:r>
              <w:t>Continent (city, country)</w:t>
            </w:r>
          </w:p>
        </w:tc>
        <w:tc>
          <w:tcPr>
            <w:tcW w:w="0" w:type="auto"/>
          </w:tcPr>
          <w:p w14:paraId="5F5A25E3" w14:textId="77777777" w:rsidR="00162F7F" w:rsidRDefault="00014AB3">
            <w:pPr>
              <w:pStyle w:val="Compact"/>
            </w:pPr>
            <w:r>
              <w:t>Equity Dimension</w:t>
            </w:r>
          </w:p>
        </w:tc>
        <w:tc>
          <w:tcPr>
            <w:tcW w:w="0" w:type="auto"/>
          </w:tcPr>
          <w:p w14:paraId="206C6F86" w14:textId="77777777" w:rsidR="00162F7F" w:rsidRDefault="00014AB3">
            <w:pPr>
              <w:pStyle w:val="Compact"/>
            </w:pPr>
            <w:r>
              <w:t>Associated equity conceptualizations and standards</w:t>
            </w:r>
          </w:p>
        </w:tc>
      </w:tr>
      <w:tr w:rsidR="00162F7F" w14:paraId="623C736E" w14:textId="77777777">
        <w:tc>
          <w:tcPr>
            <w:tcW w:w="0" w:type="auto"/>
          </w:tcPr>
          <w:p w14:paraId="2CE3441A" w14:textId="77777777" w:rsidR="00162F7F" w:rsidRDefault="00014AB3">
            <w:r>
              <w:t>South America ()</w:t>
            </w:r>
          </w:p>
          <w:p w14:paraId="25B86F64" w14:textId="77777777" w:rsidR="00162F7F" w:rsidRDefault="00014AB3">
            <w:r>
              <w:t>(not complete)</w:t>
            </w:r>
          </w:p>
        </w:tc>
        <w:tc>
          <w:tcPr>
            <w:tcW w:w="0" w:type="auto"/>
          </w:tcPr>
          <w:p w14:paraId="2F960FEB" w14:textId="77777777" w:rsidR="00162F7F" w:rsidRDefault="00014AB3">
            <w:pPr>
              <w:pStyle w:val="Compact"/>
            </w:pPr>
            <w:r>
              <w:t>Mobility</w:t>
            </w:r>
          </w:p>
        </w:tc>
        <w:tc>
          <w:tcPr>
            <w:tcW w:w="0" w:type="auto"/>
          </w:tcPr>
          <w:p w14:paraId="2AED73E1" w14:textId="77777777" w:rsidR="00162F7F" w:rsidRDefault="00014AB3">
            <w:r w:rsidRPr="00F538E8">
              <w:rPr>
                <w:lang w:val="es-MX"/>
              </w:rPr>
              <w:t xml:space="preserve">Rivas et al. (2021), a </w:t>
            </w:r>
            <w:proofErr w:type="spellStart"/>
            <w:r w:rsidRPr="00F538E8">
              <w:rPr>
                <w:lang w:val="es-MX"/>
              </w:rPr>
              <w:t>conference</w:t>
            </w:r>
            <w:proofErr w:type="spellEnd"/>
            <w:r w:rsidRPr="00F538E8">
              <w:rPr>
                <w:lang w:val="es-MX"/>
              </w:rPr>
              <w:t xml:space="preserve"> </w:t>
            </w:r>
            <w:proofErr w:type="spellStart"/>
            <w:r w:rsidRPr="00F538E8">
              <w:rPr>
                <w:lang w:val="es-MX"/>
              </w:rPr>
              <w:t>paper</w:t>
            </w:r>
            <w:proofErr w:type="spellEnd"/>
            <w:r w:rsidRPr="00F538E8">
              <w:rPr>
                <w:lang w:val="es-MX"/>
              </w:rPr>
              <w:t xml:space="preserve">. </w:t>
            </w:r>
            <w:r>
              <w:t>How affordable is Transportation in Latin America and the Caribbean? Equity is conceptualization as affordability, especially for the most economically vulnerable (</w:t>
            </w:r>
            <w:r>
              <w:rPr>
                <w:b/>
                <w:bCs/>
              </w:rPr>
              <w:t>vertical equity</w:t>
            </w:r>
            <w:r>
              <w:t>).</w:t>
            </w:r>
          </w:p>
          <w:p w14:paraId="7283397B" w14:textId="77777777" w:rsidR="00162F7F" w:rsidRDefault="00014AB3">
            <w:r>
              <w:rPr>
                <w:b/>
                <w:bCs/>
              </w:rPr>
              <w:t>Opportunity</w:t>
            </w:r>
            <w:r>
              <w:t xml:space="preserve"> standards:</w:t>
            </w:r>
          </w:p>
          <w:p w14:paraId="2F410D1C" w14:textId="77777777" w:rsidR="00162F7F" w:rsidRDefault="00014AB3">
            <w:pPr>
              <w:pStyle w:val="Compact"/>
              <w:numPr>
                <w:ilvl w:val="0"/>
                <w:numId w:val="18"/>
              </w:numPr>
            </w:pPr>
            <w:r>
              <w:t xml:space="preserve">bundle of </w:t>
            </w:r>
            <w:r>
              <w:t>trips per month..</w:t>
            </w:r>
          </w:p>
          <w:p w14:paraId="6DA0B486" w14:textId="77777777" w:rsidR="00162F7F" w:rsidRDefault="00014AB3">
            <w:r>
              <w:rPr>
                <w:b/>
                <w:bCs/>
              </w:rPr>
              <w:t>Population</w:t>
            </w:r>
            <w:r>
              <w:t xml:space="preserve"> standards:</w:t>
            </w:r>
          </w:p>
          <w:p w14:paraId="493A7237" w14:textId="77777777" w:rsidR="00162F7F" w:rsidRDefault="00014AB3">
            <w:pPr>
              <w:pStyle w:val="Compact"/>
              <w:numPr>
                <w:ilvl w:val="0"/>
                <w:numId w:val="19"/>
              </w:numPr>
            </w:pPr>
            <w:r>
              <w:t>financial benchmarks for bottom quantile</w:t>
            </w:r>
          </w:p>
        </w:tc>
      </w:tr>
      <w:tr w:rsidR="00162F7F" w:rsidRPr="001E78FD" w14:paraId="5B093299" w14:textId="77777777">
        <w:tc>
          <w:tcPr>
            <w:tcW w:w="0" w:type="auto"/>
          </w:tcPr>
          <w:p w14:paraId="44253FCB" w14:textId="77777777" w:rsidR="00162F7F" w:rsidRDefault="00014AB3">
            <w:r>
              <w:t>Asia (Bangkok, Thailand)</w:t>
            </w:r>
          </w:p>
          <w:p w14:paraId="640D19BF" w14:textId="77777777" w:rsidR="00162F7F" w:rsidRDefault="00014AB3">
            <w:r>
              <w:t>(not complete)</w:t>
            </w:r>
          </w:p>
        </w:tc>
        <w:tc>
          <w:tcPr>
            <w:tcW w:w="0" w:type="auto"/>
          </w:tcPr>
          <w:p w14:paraId="65A1ADC5" w14:textId="77777777" w:rsidR="00162F7F" w:rsidRDefault="00014AB3">
            <w:pPr>
              <w:pStyle w:val="Compact"/>
            </w:pPr>
            <w:r>
              <w:t>Mobility, traffic-related pollution, safety, and health</w:t>
            </w:r>
          </w:p>
        </w:tc>
        <w:tc>
          <w:tcPr>
            <w:tcW w:w="0" w:type="auto"/>
          </w:tcPr>
          <w:p w14:paraId="0694424D" w14:textId="77777777" w:rsidR="00162F7F" w:rsidRDefault="00014AB3">
            <w:r>
              <w:t xml:space="preserve">From the conception of improving citizen well-being broadly, (Alderton et al. </w:t>
            </w:r>
            <w:r>
              <w:t xml:space="preserve">2019) establish short-, medium-, and long-term goals for the city in collaboration with technical leaders within the municipal government. Many of the standards recommended relate directly to transportation systems. Indicators of </w:t>
            </w:r>
            <w:r>
              <w:rPr>
                <w:b/>
                <w:bCs/>
              </w:rPr>
              <w:t>well-being</w:t>
            </w:r>
            <w:r>
              <w:t xml:space="preserve"> (urban livabili</w:t>
            </w:r>
            <w:r>
              <w:t>ty) are inspired and guided by the Sustainable Development Goals (SDGs) (UN 2023) as well other planning standards from around the world. The following are taken as equity standards:</w:t>
            </w:r>
          </w:p>
          <w:p w14:paraId="00C02E63" w14:textId="77777777" w:rsidR="00162F7F" w:rsidRDefault="00014AB3">
            <w:r>
              <w:rPr>
                <w:b/>
                <w:bCs/>
              </w:rPr>
              <w:t>Opportunity</w:t>
            </w:r>
            <w:r>
              <w:t xml:space="preserve"> standards:</w:t>
            </w:r>
          </w:p>
          <w:p w14:paraId="67C03818" w14:textId="77777777" w:rsidR="00162F7F" w:rsidRDefault="00014AB3">
            <w:pPr>
              <w:numPr>
                <w:ilvl w:val="0"/>
                <w:numId w:val="20"/>
              </w:numPr>
            </w:pPr>
            <w:r>
              <w:t>on average all neighbourhoods should have ….. Maxi</w:t>
            </w:r>
            <w:r>
              <w:t>mize the percentage of residents living less than 400 m of public open space, large park and/or local park</w:t>
            </w:r>
            <w:r>
              <w:rPr>
                <w:b/>
                <w:bCs/>
              </w:rPr>
              <w:t>.</w:t>
            </w:r>
          </w:p>
          <w:p w14:paraId="5434F066" w14:textId="77777777" w:rsidR="00162F7F" w:rsidRDefault="00014AB3">
            <w:pPr>
              <w:numPr>
                <w:ilvl w:val="0"/>
                <w:numId w:val="20"/>
              </w:numPr>
            </w:pPr>
            <w:r>
              <w:t>accessible transit maximize the percentage of residents living less than 400 m of a local bus stop and less than 800m from a train station [@agost-f</w:t>
            </w:r>
            <w:r>
              <w:t>elipInclusiveModelAssessing2021]</w:t>
            </w:r>
          </w:p>
          <w:p w14:paraId="0DF74BC7" w14:textId="77777777" w:rsidR="00162F7F" w:rsidRDefault="00014AB3">
            <w:pPr>
              <w:numPr>
                <w:ilvl w:val="0"/>
                <w:numId w:val="20"/>
              </w:numPr>
            </w:pPr>
            <w:r>
              <w:t>community centers: maximize % of residents living less than 400 m [@agost-</w:t>
            </w:r>
            <w:r>
              <w:lastRenderedPageBreak/>
              <w:t>felipInclusiveModelAssessing2021]</w:t>
            </w:r>
          </w:p>
          <w:p w14:paraId="6322D926" w14:textId="77777777" w:rsidR="00162F7F" w:rsidRPr="001E78FD" w:rsidRDefault="00014AB3">
            <w:pPr>
              <w:rPr>
                <w:lang w:val="fr-CA"/>
                <w:rPrChange w:id="191" w:author="Anastasia Soukhov" w:date="2023-05-03T20:31:00Z">
                  <w:rPr/>
                </w:rPrChange>
              </w:rPr>
            </w:pPr>
            <w:proofErr w:type="gramStart"/>
            <w:r w:rsidRPr="001E78FD">
              <w:rPr>
                <w:b/>
                <w:bCs/>
                <w:lang w:val="fr-CA"/>
                <w:rPrChange w:id="192" w:author="Anastasia Soukhov" w:date="2023-05-03T20:31:00Z">
                  <w:rPr>
                    <w:b/>
                    <w:bCs/>
                  </w:rPr>
                </w:rPrChange>
              </w:rPr>
              <w:t>Population</w:t>
            </w:r>
            <w:r w:rsidRPr="001E78FD">
              <w:rPr>
                <w:lang w:val="fr-CA"/>
                <w:rPrChange w:id="193" w:author="Anastasia Soukhov" w:date="2023-05-03T20:31:00Z">
                  <w:rPr/>
                </w:rPrChange>
              </w:rPr>
              <w:t xml:space="preserve"> standards</w:t>
            </w:r>
            <w:proofErr w:type="gramEnd"/>
            <w:r w:rsidRPr="001E78FD">
              <w:rPr>
                <w:lang w:val="fr-CA"/>
                <w:rPrChange w:id="194" w:author="Anastasia Soukhov" w:date="2023-05-03T20:31:00Z">
                  <w:rPr/>
                </w:rPrChange>
              </w:rPr>
              <w:t>:</w:t>
            </w:r>
          </w:p>
          <w:p w14:paraId="4AF16810" w14:textId="77777777" w:rsidR="00162F7F" w:rsidRPr="001E78FD" w:rsidRDefault="00014AB3">
            <w:pPr>
              <w:rPr>
                <w:lang w:val="fr-CA"/>
                <w:rPrChange w:id="195" w:author="Anastasia Soukhov" w:date="2023-05-03T20:31:00Z">
                  <w:rPr/>
                </w:rPrChange>
              </w:rPr>
            </w:pPr>
            <w:proofErr w:type="gramStart"/>
            <w:r w:rsidRPr="001E78FD">
              <w:rPr>
                <w:b/>
                <w:bCs/>
                <w:lang w:val="fr-CA"/>
                <w:rPrChange w:id="196" w:author="Anastasia Soukhov" w:date="2023-05-03T20:31:00Z">
                  <w:rPr>
                    <w:b/>
                    <w:bCs/>
                  </w:rPr>
                </w:rPrChange>
              </w:rPr>
              <w:t>Infrastructure</w:t>
            </w:r>
            <w:r w:rsidRPr="001E78FD">
              <w:rPr>
                <w:lang w:val="fr-CA"/>
                <w:rPrChange w:id="197" w:author="Anastasia Soukhov" w:date="2023-05-03T20:31:00Z">
                  <w:rPr/>
                </w:rPrChange>
              </w:rPr>
              <w:t xml:space="preserve"> standards</w:t>
            </w:r>
            <w:proofErr w:type="gramEnd"/>
            <w:r w:rsidRPr="001E78FD">
              <w:rPr>
                <w:lang w:val="fr-CA"/>
                <w:rPrChange w:id="198" w:author="Anastasia Soukhov" w:date="2023-05-03T20:31:00Z">
                  <w:rPr/>
                </w:rPrChange>
              </w:rPr>
              <w:t>:</w:t>
            </w:r>
          </w:p>
          <w:p w14:paraId="2A31FED0" w14:textId="77777777" w:rsidR="00162F7F" w:rsidRPr="001E78FD" w:rsidRDefault="00014AB3">
            <w:pPr>
              <w:rPr>
                <w:lang w:val="fr-CA"/>
                <w:rPrChange w:id="199" w:author="Anastasia Soukhov" w:date="2023-05-03T20:31:00Z">
                  <w:rPr/>
                </w:rPrChange>
              </w:rPr>
            </w:pPr>
            <w:proofErr w:type="spellStart"/>
            <w:r w:rsidRPr="001E78FD">
              <w:rPr>
                <w:b/>
                <w:bCs/>
                <w:lang w:val="fr-CA"/>
                <w:rPrChange w:id="200" w:author="Anastasia Soukhov" w:date="2023-05-03T20:31:00Z">
                  <w:rPr>
                    <w:b/>
                    <w:bCs/>
                  </w:rPr>
                </w:rPrChange>
              </w:rPr>
              <w:t>Environment</w:t>
            </w:r>
            <w:proofErr w:type="spellEnd"/>
            <w:r w:rsidRPr="001E78FD">
              <w:rPr>
                <w:b/>
                <w:bCs/>
                <w:lang w:val="fr-CA"/>
                <w:rPrChange w:id="201" w:author="Anastasia Soukhov" w:date="2023-05-03T20:31:00Z">
                  <w:rPr>
                    <w:b/>
                    <w:bCs/>
                  </w:rPr>
                </w:rPrChange>
              </w:rPr>
              <w:t xml:space="preserve"> +</w:t>
            </w:r>
            <w:r w:rsidRPr="001E78FD">
              <w:rPr>
                <w:lang w:val="fr-CA"/>
                <w:rPrChange w:id="202" w:author="Anastasia Soukhov" w:date="2023-05-03T20:31:00Z">
                  <w:rPr/>
                </w:rPrChange>
              </w:rPr>
              <w:t xml:space="preserve"> standards:</w:t>
            </w:r>
          </w:p>
        </w:tc>
      </w:tr>
      <w:tr w:rsidR="00162F7F" w14:paraId="39ADA22E" w14:textId="77777777">
        <w:tc>
          <w:tcPr>
            <w:tcW w:w="0" w:type="auto"/>
          </w:tcPr>
          <w:p w14:paraId="0AE70AE6" w14:textId="77777777" w:rsidR="00162F7F" w:rsidRDefault="00014AB3">
            <w:pPr>
              <w:pStyle w:val="Compact"/>
            </w:pPr>
            <w:r>
              <w:lastRenderedPageBreak/>
              <w:t>Asia (Chennai, India)</w:t>
            </w:r>
          </w:p>
        </w:tc>
        <w:tc>
          <w:tcPr>
            <w:tcW w:w="0" w:type="auto"/>
          </w:tcPr>
          <w:p w14:paraId="5C99E1EF" w14:textId="77777777" w:rsidR="00162F7F" w:rsidRDefault="00014AB3">
            <w:pPr>
              <w:pStyle w:val="Compact"/>
            </w:pPr>
            <w:r>
              <w:t>Health</w:t>
            </w:r>
          </w:p>
        </w:tc>
        <w:tc>
          <w:tcPr>
            <w:tcW w:w="0" w:type="auto"/>
          </w:tcPr>
          <w:p w14:paraId="167D7980" w14:textId="77777777" w:rsidR="00162F7F" w:rsidRDefault="00014AB3">
            <w:r>
              <w:t xml:space="preserve">From the </w:t>
            </w:r>
            <w:r>
              <w:t>perspective of gender equity in physical activity, Adlakha and Parra (2020) focuses on women’s cycling in an urban Indian context. They advocate for all people achieving physical activity thresholds (</w:t>
            </w:r>
            <w:r>
              <w:rPr>
                <w:b/>
                <w:bCs/>
              </w:rPr>
              <w:t>horizontal equity</w:t>
            </w:r>
            <w:r>
              <w:t>) but prioritize women and especially w</w:t>
            </w:r>
            <w:r>
              <w:t>omen in neighbourhods with low-walkablity and socio-economic status (</w:t>
            </w:r>
            <w:r>
              <w:rPr>
                <w:b/>
                <w:bCs/>
              </w:rPr>
              <w:t>vertical equity</w:t>
            </w:r>
            <w:r>
              <w:t>). As a result of existing health disparities and cultural gender roles, a gender-based perspective is necessary and this paper conducts a cross-sectional questionnaire. Th</w:t>
            </w:r>
            <w:r>
              <w:t>e use a physical activity threshold recommended by the WHO (and other agencies such as the US Department of Health and Human Services and UK Department of Health) that we classify as follows:</w:t>
            </w:r>
          </w:p>
          <w:p w14:paraId="66AAD7A6" w14:textId="77777777" w:rsidR="00162F7F" w:rsidRDefault="00014AB3">
            <w:r>
              <w:rPr>
                <w:b/>
                <w:bCs/>
              </w:rPr>
              <w:t>Population</w:t>
            </w:r>
            <w:r>
              <w:t xml:space="preserve"> standards:</w:t>
            </w:r>
          </w:p>
          <w:p w14:paraId="431FE554" w14:textId="77777777" w:rsidR="00162F7F" w:rsidRDefault="00014AB3">
            <w:pPr>
              <w:pStyle w:val="Compact"/>
              <w:numPr>
                <w:ilvl w:val="0"/>
                <w:numId w:val="22"/>
              </w:numPr>
            </w:pPr>
            <w:r>
              <w:t xml:space="preserve">All people should get 150 min of moderate </w:t>
            </w:r>
            <w:r>
              <w:t>activity a week or 75 min of vigorous physical activity per week.</w:t>
            </w:r>
          </w:p>
        </w:tc>
      </w:tr>
      <w:tr w:rsidR="00162F7F" w14:paraId="51F5B37F" w14:textId="77777777">
        <w:tc>
          <w:tcPr>
            <w:tcW w:w="0" w:type="auto"/>
          </w:tcPr>
          <w:p w14:paraId="5533904F" w14:textId="77777777" w:rsidR="00162F7F" w:rsidRDefault="00014AB3">
            <w:pPr>
              <w:pStyle w:val="Compact"/>
            </w:pPr>
            <w:r>
              <w:t>Africa ()</w:t>
            </w:r>
          </w:p>
        </w:tc>
        <w:tc>
          <w:tcPr>
            <w:tcW w:w="0" w:type="auto"/>
          </w:tcPr>
          <w:p w14:paraId="3633F91F" w14:textId="77777777" w:rsidR="00162F7F" w:rsidRDefault="00014AB3">
            <w:pPr>
              <w:pStyle w:val="Compact"/>
            </w:pPr>
            <w:r>
              <w:t>Accessibility, health</w:t>
            </w:r>
          </w:p>
        </w:tc>
        <w:tc>
          <w:tcPr>
            <w:tcW w:w="0" w:type="auto"/>
          </w:tcPr>
          <w:p w14:paraId="02E8EC9D" w14:textId="77777777" w:rsidR="00162F7F" w:rsidRDefault="00014AB3">
            <w:r>
              <w:t>Berhe, Martinez, and Verplanke (2014) is a paper that we implicitly extract standards from. This paper examines adaption and dissonance in Quality of Life (Q</w:t>
            </w:r>
            <w:r>
              <w:t xml:space="preserve">oL) of residents. QoL is conceptualized along the lines of </w:t>
            </w:r>
            <w:r>
              <w:rPr>
                <w:b/>
                <w:bCs/>
              </w:rPr>
              <w:t>well-being</w:t>
            </w:r>
            <w:r>
              <w:t xml:space="preserve"> and aspects of QoL directly tie into transport systems. This study conducts a qualitative QoL survey of residents on the topic of three QoL domains: housing quality, access to important </w:t>
            </w:r>
            <w:r>
              <w:t>destinations, and affordability. They also measure quantitative indicators associated with these domains. We assume the equity goal for this paper is that subjective and objective QoL measures should not be mismatched: as discussed by the authors of this s</w:t>
            </w:r>
            <w:r>
              <w:t xml:space="preserve">tudy, subjective QoL is higher than objective QoL the participant is experiencing ‘adaption’ and in the </w:t>
            </w:r>
            <w:r>
              <w:lastRenderedPageBreak/>
              <w:t xml:space="preserve">reverse scenario the participant is experience ‘dissonance’. The reasons for adaption and dissonance are interesting, but ultimately high QoL (tied to </w:t>
            </w:r>
            <w:r>
              <w:rPr>
                <w:b/>
                <w:bCs/>
              </w:rPr>
              <w:t>w</w:t>
            </w:r>
            <w:r>
              <w:rPr>
                <w:b/>
                <w:bCs/>
              </w:rPr>
              <w:t>ell-being</w:t>
            </w:r>
            <w:r>
              <w:t>) is seen as the equity goal. They measure the following QoL indicators that are suggested and we interpret as standards (only those discussing transport are summarized). They are retrieved from academic literature or planning documents:</w:t>
            </w:r>
          </w:p>
          <w:p w14:paraId="3CC9E80D" w14:textId="77777777" w:rsidR="00162F7F" w:rsidRDefault="00014AB3">
            <w:r>
              <w:rPr>
                <w:b/>
                <w:bCs/>
              </w:rPr>
              <w:t>Opportuni</w:t>
            </w:r>
            <w:r>
              <w:rPr>
                <w:b/>
                <w:bCs/>
              </w:rPr>
              <w:t>ty</w:t>
            </w:r>
            <w:r>
              <w:t xml:space="preserve"> standards:</w:t>
            </w:r>
          </w:p>
          <w:p w14:paraId="28D80A3A" w14:textId="77777777" w:rsidR="00162F7F" w:rsidRDefault="00014AB3">
            <w:pPr>
              <w:numPr>
                <w:ilvl w:val="0"/>
                <w:numId w:val="23"/>
              </w:numPr>
            </w:pPr>
            <w:r>
              <w:t>Access to primary education facility, percentage of households living within 1 km (walking distance) from a primary school.</w:t>
            </w:r>
          </w:p>
          <w:p w14:paraId="030D12D7" w14:textId="77777777" w:rsidR="00162F7F" w:rsidRDefault="00014AB3">
            <w:pPr>
              <w:numPr>
                <w:ilvl w:val="0"/>
                <w:numId w:val="23"/>
              </w:numPr>
            </w:pPr>
            <w:r>
              <w:t>Access to secondary education facility, percentage of households living within 2 km (walking distance) from a secondar</w:t>
            </w:r>
            <w:r>
              <w:t>y school.</w:t>
            </w:r>
          </w:p>
          <w:p w14:paraId="27986553" w14:textId="77777777" w:rsidR="00162F7F" w:rsidRDefault="00014AB3">
            <w:pPr>
              <w:numPr>
                <w:ilvl w:val="0"/>
                <w:numId w:val="23"/>
              </w:numPr>
            </w:pPr>
            <w:r>
              <w:t>Access to health facility, percentage of households within 40 min walking time from a health facility.</w:t>
            </w:r>
          </w:p>
          <w:p w14:paraId="1C73E2DF" w14:textId="77777777" w:rsidR="00162F7F" w:rsidRDefault="00014AB3">
            <w:pPr>
              <w:numPr>
                <w:ilvl w:val="0"/>
                <w:numId w:val="23"/>
              </w:numPr>
            </w:pPr>
            <w:r>
              <w:t>Access to public transport, percentage of households within a distance of 500 m from a mini-bus stop .</w:t>
            </w:r>
          </w:p>
          <w:p w14:paraId="24D33498" w14:textId="77777777" w:rsidR="00162F7F" w:rsidRDefault="00014AB3">
            <w:r>
              <w:rPr>
                <w:b/>
                <w:bCs/>
              </w:rPr>
              <w:t>Population</w:t>
            </w:r>
            <w:r>
              <w:t xml:space="preserve"> standards:</w:t>
            </w:r>
          </w:p>
          <w:p w14:paraId="55956BCE" w14:textId="77777777" w:rsidR="00162F7F" w:rsidRDefault="00014AB3">
            <w:pPr>
              <w:numPr>
                <w:ilvl w:val="0"/>
                <w:numId w:val="24"/>
              </w:numPr>
            </w:pPr>
            <w:r>
              <w:t>Adequate family in</w:t>
            </w:r>
            <w:r>
              <w:t>come, percentage of households earning more than the official poverty line (BOFED, 2011).</w:t>
            </w:r>
          </w:p>
          <w:p w14:paraId="6055ADB4" w14:textId="77777777" w:rsidR="00162F7F" w:rsidRDefault="00014AB3">
            <w:pPr>
              <w:numPr>
                <w:ilvl w:val="0"/>
                <w:numId w:val="24"/>
              </w:numPr>
            </w:pPr>
            <w:r>
              <w:t xml:space="preserve">Subjective QoL is constructed based on the household’s level of satisfaction for each of the eight indicators using a six point Likert-scale (1=very </w:t>
            </w:r>
            <w:r>
              <w:t>satisfied to 6=very dissatisfied).</w:t>
            </w:r>
          </w:p>
        </w:tc>
      </w:tr>
      <w:tr w:rsidR="00162F7F" w14:paraId="120342BD" w14:textId="77777777">
        <w:tc>
          <w:tcPr>
            <w:tcW w:w="0" w:type="auto"/>
          </w:tcPr>
          <w:p w14:paraId="59F3F88F" w14:textId="77777777" w:rsidR="00162F7F" w:rsidRDefault="00014AB3">
            <w:pPr>
              <w:pStyle w:val="Compact"/>
            </w:pPr>
            <w:r>
              <w:lastRenderedPageBreak/>
              <w:t>North America ()</w:t>
            </w:r>
          </w:p>
        </w:tc>
        <w:tc>
          <w:tcPr>
            <w:tcW w:w="0" w:type="auto"/>
          </w:tcPr>
          <w:p w14:paraId="7F937597" w14:textId="77777777" w:rsidR="00162F7F" w:rsidRDefault="00162F7F">
            <w:pPr>
              <w:pStyle w:val="Compact"/>
            </w:pPr>
          </w:p>
        </w:tc>
        <w:tc>
          <w:tcPr>
            <w:tcW w:w="0" w:type="auto"/>
          </w:tcPr>
          <w:p w14:paraId="5713146B" w14:textId="77777777" w:rsidR="00162F7F" w:rsidRDefault="00014AB3">
            <w:pPr>
              <w:pStyle w:val="Compact"/>
            </w:pPr>
            <w:r>
              <w:t xml:space="preserve">should be an example of </w:t>
            </w:r>
            <w:r>
              <w:rPr>
                <w:b/>
                <w:bCs/>
              </w:rPr>
              <w:t>Rights</w:t>
            </w:r>
          </w:p>
        </w:tc>
      </w:tr>
      <w:tr w:rsidR="00162F7F" w14:paraId="1C9F7D02" w14:textId="77777777">
        <w:tc>
          <w:tcPr>
            <w:tcW w:w="0" w:type="auto"/>
          </w:tcPr>
          <w:p w14:paraId="2223F56C" w14:textId="77777777" w:rsidR="00162F7F" w:rsidRDefault="00014AB3">
            <w:pPr>
              <w:pStyle w:val="Compact"/>
            </w:pPr>
            <w:r>
              <w:t>Europe (Castellon, Spain)</w:t>
            </w:r>
          </w:p>
        </w:tc>
        <w:tc>
          <w:tcPr>
            <w:tcW w:w="0" w:type="auto"/>
          </w:tcPr>
          <w:p w14:paraId="588B02E1" w14:textId="77777777" w:rsidR="00162F7F" w:rsidRDefault="00014AB3">
            <w:pPr>
              <w:pStyle w:val="Compact"/>
            </w:pPr>
            <w:r>
              <w:t>Mobility, safety, health</w:t>
            </w:r>
          </w:p>
        </w:tc>
        <w:tc>
          <w:tcPr>
            <w:tcW w:w="0" w:type="auto"/>
          </w:tcPr>
          <w:p w14:paraId="67FA58FD" w14:textId="77777777" w:rsidR="00162F7F" w:rsidRDefault="00014AB3">
            <w:r>
              <w:t>Agost-Felip, Rua, and Kouidmi (2021) conceptualizes equity through age-friendly urban spaces that reduce (and eliminate</w:t>
            </w:r>
            <w:r>
              <w:t xml:space="preserve">) conditions for </w:t>
            </w:r>
            <w:r>
              <w:rPr>
                <w:b/>
                <w:bCs/>
              </w:rPr>
              <w:t>transportation-related social exclusion</w:t>
            </w:r>
            <w:r>
              <w:t xml:space="preserve"> for older populations and prioritize those who are economically vulnerable </w:t>
            </w:r>
            <w:r>
              <w:lastRenderedPageBreak/>
              <w:t>(</w:t>
            </w:r>
            <w:r>
              <w:rPr>
                <w:b/>
                <w:bCs/>
              </w:rPr>
              <w:t>vertical equity</w:t>
            </w:r>
            <w:r>
              <w:t>). These guidelines are inspired by the SDGs (UN 2023) in addition to planning guidelines used national, reg</w:t>
            </w:r>
            <w:r>
              <w:t>ional, and local guidelines used in Spain. Only the guidelines with numeric standards are summarized below:</w:t>
            </w:r>
          </w:p>
          <w:p w14:paraId="0A34C74B" w14:textId="77777777" w:rsidR="00162F7F" w:rsidRDefault="00014AB3">
            <w:r>
              <w:rPr>
                <w:b/>
                <w:bCs/>
              </w:rPr>
              <w:t>Opportunity</w:t>
            </w:r>
            <w:r>
              <w:t xml:space="preserve"> standards:</w:t>
            </w:r>
          </w:p>
          <w:p w14:paraId="25CE3282" w14:textId="77777777" w:rsidR="00162F7F" w:rsidRDefault="00014AB3">
            <w:pPr>
              <w:pStyle w:val="Compact"/>
              <w:numPr>
                <w:ilvl w:val="0"/>
                <w:numId w:val="25"/>
              </w:numPr>
            </w:pPr>
            <w:r>
              <w:t>Access to facilities needed for old age health are critical. As such, minimum distance thresholds are suggested from the geom</w:t>
            </w:r>
            <w:r>
              <w:t xml:space="preserve">etric center of neighborhood. Neighbourhood centers should be </w:t>
            </w:r>
            <w:r>
              <w:rPr>
                <w:i/>
                <w:iCs/>
              </w:rPr>
              <w:t>at least</w:t>
            </w:r>
            <w:r>
              <w:t>: 1000 m from health facilities (600 m or less is preferred), elderly-specific care facilities and shops should be 600 m (300 m or less is preferred).</w:t>
            </w:r>
          </w:p>
          <w:p w14:paraId="727469C8" w14:textId="77777777" w:rsidR="00162F7F" w:rsidRDefault="00014AB3">
            <w:r>
              <w:rPr>
                <w:b/>
                <w:bCs/>
              </w:rPr>
              <w:t>Population</w:t>
            </w:r>
            <w:r>
              <w:t xml:space="preserve"> standards:</w:t>
            </w:r>
          </w:p>
          <w:p w14:paraId="770B2593" w14:textId="77777777" w:rsidR="00162F7F" w:rsidRDefault="00014AB3">
            <w:pPr>
              <w:numPr>
                <w:ilvl w:val="0"/>
                <w:numId w:val="26"/>
              </w:numPr>
            </w:pPr>
            <w:r>
              <w:t>Certain neigh</w:t>
            </w:r>
            <w:r>
              <w:t xml:space="preserve">bourhoods should be prioritized above others. From this paper’s focus on age-friendly urban environment, they suggest that if the neighbourhood has an average old age indicator (i.e., greater than 64 years, and/or greater than 79 years, and/or aging ratio </w:t>
            </w:r>
            <w:r>
              <w:t>of persons aged greater than 64 relative to 15 to 64 age) should be prioritized.</w:t>
            </w:r>
          </w:p>
          <w:p w14:paraId="01AD656D" w14:textId="77777777" w:rsidR="00162F7F" w:rsidRDefault="00014AB3">
            <w:pPr>
              <w:numPr>
                <w:ilvl w:val="0"/>
                <w:numId w:val="26"/>
              </w:numPr>
            </w:pPr>
            <w:r>
              <w:t>Economic vulnerable and non-civically engaged neighbourhoods should also be prioritized. If the neighbourhood has a lower percentage of civic associations within the neighbour</w:t>
            </w:r>
            <w:r>
              <w:t>hood than average, and/or household income, and/or a higher than average ‘interventions for dependency’ and/or ‘social subsidies’, they should be priorized.</w:t>
            </w:r>
          </w:p>
          <w:p w14:paraId="7418C529" w14:textId="77777777" w:rsidR="00162F7F" w:rsidRDefault="00014AB3">
            <w:r>
              <w:rPr>
                <w:b/>
                <w:bCs/>
              </w:rPr>
              <w:t>Infrastructure</w:t>
            </w:r>
            <w:r>
              <w:t xml:space="preserve"> standards:</w:t>
            </w:r>
          </w:p>
          <w:p w14:paraId="7550A96F" w14:textId="77777777" w:rsidR="00162F7F" w:rsidRDefault="00014AB3">
            <w:pPr>
              <w:numPr>
                <w:ilvl w:val="0"/>
                <w:numId w:val="27"/>
              </w:numPr>
            </w:pPr>
            <w:r>
              <w:t>Green space: should be at least 10 m</w:t>
            </w:r>
            <w:r>
              <w:rPr>
                <w:vertAlign w:val="superscript"/>
              </w:rPr>
              <w:t>2</w:t>
            </w:r>
            <w:r>
              <w:t xml:space="preserve"> per inhabitant in the neighbourhood, greater than 15 m</w:t>
            </w:r>
            <w:r>
              <w:rPr>
                <w:vertAlign w:val="superscript"/>
              </w:rPr>
              <w:t>2</w:t>
            </w:r>
            <w:r>
              <w:t xml:space="preserve"> per inhab. is the goal.</w:t>
            </w:r>
          </w:p>
          <w:p w14:paraId="3280FBB0" w14:textId="77777777" w:rsidR="00162F7F" w:rsidRDefault="00014AB3">
            <w:pPr>
              <w:numPr>
                <w:ilvl w:val="0"/>
                <w:numId w:val="27"/>
              </w:numPr>
            </w:pPr>
            <w:r>
              <w:t>As related to sidewalk infrastructure a</w:t>
            </w:r>
            <w:r>
              <w:rPr>
                <w:i/>
                <w:iCs/>
              </w:rPr>
              <w:t>t least</w:t>
            </w:r>
            <w:r>
              <w:t xml:space="preserve"> 50% of all sidewalks (preferably 75% or </w:t>
            </w:r>
            <w:r>
              <w:lastRenderedPageBreak/>
              <w:t>greater) should: have a width of 1.5m or larger, ramps should have a grade of 8% or less</w:t>
            </w:r>
            <w:r>
              <w:t>, be ‘well maintained’ (free from deficiencies), be paved for pedestrian use, and cover public transit stops</w:t>
            </w:r>
          </w:p>
          <w:p w14:paraId="19446C3A" w14:textId="77777777" w:rsidR="00162F7F" w:rsidRDefault="00014AB3">
            <w:pPr>
              <w:numPr>
                <w:ilvl w:val="0"/>
                <w:numId w:val="27"/>
              </w:numPr>
            </w:pPr>
            <w:r>
              <w:t xml:space="preserve">Lighting is critical for traffic-safety and a sense of safety overall. As such, </w:t>
            </w:r>
            <w:r>
              <w:rPr>
                <w:i/>
                <w:iCs/>
              </w:rPr>
              <w:t>at least</w:t>
            </w:r>
            <w:r>
              <w:t xml:space="preserve"> 50% roads should: have a min. of 35 lux (road traffic) and</w:t>
            </w:r>
            <w:r>
              <w:t xml:space="preserve"> 20 lux (pedestrian streets), and adapted traffic lights.</w:t>
            </w:r>
          </w:p>
          <w:p w14:paraId="70F8A603" w14:textId="77777777" w:rsidR="00162F7F" w:rsidRDefault="00014AB3">
            <w:pPr>
              <w:numPr>
                <w:ilvl w:val="0"/>
                <w:numId w:val="27"/>
              </w:numPr>
            </w:pPr>
            <w:r>
              <w:t xml:space="preserve">Buildings should be age-friendly. As a proxy for the quality of residential living space quality, </w:t>
            </w:r>
            <w:r>
              <w:rPr>
                <w:i/>
                <w:iCs/>
              </w:rPr>
              <w:t>at least</w:t>
            </w:r>
            <w:r>
              <w:t xml:space="preserve"> 50% of residential buildings in a neighbourhood should be built within the last 50 years (preferably 75% or more). In terms of physical access into the buildings, </w:t>
            </w:r>
            <w:r>
              <w:rPr>
                <w:i/>
                <w:iCs/>
              </w:rPr>
              <w:t>at least</w:t>
            </w:r>
            <w:r>
              <w:t xml:space="preserve"> 10% should have elevators and accessible entrances (preferably 25% or more).</w:t>
            </w:r>
          </w:p>
          <w:p w14:paraId="0E05C318" w14:textId="77777777" w:rsidR="00162F7F" w:rsidRDefault="00014AB3">
            <w:r>
              <w:rPr>
                <w:b/>
                <w:bCs/>
              </w:rPr>
              <w:t>Enviro</w:t>
            </w:r>
            <w:r>
              <w:rPr>
                <w:b/>
                <w:bCs/>
              </w:rPr>
              <w:t>nment +</w:t>
            </w:r>
            <w:r>
              <w:t xml:space="preserve"> standards:</w:t>
            </w:r>
          </w:p>
          <w:p w14:paraId="0E1A28E4" w14:textId="77777777" w:rsidR="00162F7F" w:rsidRDefault="00014AB3">
            <w:pPr>
              <w:pStyle w:val="Compact"/>
              <w:numPr>
                <w:ilvl w:val="0"/>
                <w:numId w:val="28"/>
              </w:numPr>
            </w:pPr>
            <w:r>
              <w:t>Noise at the street level should be less than 55 dB and 45 dB (but preferably less than 50 dB and 40 dB) in the daytime and nighttime, respectively.</w:t>
            </w:r>
          </w:p>
        </w:tc>
      </w:tr>
      <w:tr w:rsidR="00162F7F" w14:paraId="39BF1F2F" w14:textId="77777777">
        <w:tc>
          <w:tcPr>
            <w:tcW w:w="0" w:type="auto"/>
          </w:tcPr>
          <w:p w14:paraId="2D8B88D3" w14:textId="77777777" w:rsidR="00162F7F" w:rsidRDefault="00014AB3">
            <w:pPr>
              <w:pStyle w:val="Compact"/>
            </w:pPr>
            <w:r>
              <w:lastRenderedPageBreak/>
              <w:t>Oceania ()</w:t>
            </w:r>
          </w:p>
        </w:tc>
        <w:tc>
          <w:tcPr>
            <w:tcW w:w="0" w:type="auto"/>
          </w:tcPr>
          <w:p w14:paraId="5D0CCAFC" w14:textId="77777777" w:rsidR="00162F7F" w:rsidRDefault="00162F7F">
            <w:pPr>
              <w:pStyle w:val="Compact"/>
            </w:pPr>
          </w:p>
        </w:tc>
        <w:tc>
          <w:tcPr>
            <w:tcW w:w="0" w:type="auto"/>
          </w:tcPr>
          <w:p w14:paraId="4ED41890" w14:textId="77777777" w:rsidR="00162F7F" w:rsidRDefault="00162F7F">
            <w:pPr>
              <w:pStyle w:val="Compact"/>
            </w:pPr>
          </w:p>
        </w:tc>
      </w:tr>
      <w:tr w:rsidR="00162F7F" w14:paraId="45ADE84C" w14:textId="77777777">
        <w:tc>
          <w:tcPr>
            <w:tcW w:w="0" w:type="auto"/>
          </w:tcPr>
          <w:p w14:paraId="741C23DD" w14:textId="77777777" w:rsidR="00162F7F" w:rsidRDefault="00162F7F">
            <w:pPr>
              <w:pStyle w:val="Compact"/>
            </w:pPr>
          </w:p>
        </w:tc>
        <w:tc>
          <w:tcPr>
            <w:tcW w:w="0" w:type="auto"/>
          </w:tcPr>
          <w:p w14:paraId="7698D4A9" w14:textId="77777777" w:rsidR="00162F7F" w:rsidRDefault="00162F7F">
            <w:pPr>
              <w:pStyle w:val="Compact"/>
            </w:pPr>
          </w:p>
        </w:tc>
        <w:tc>
          <w:tcPr>
            <w:tcW w:w="0" w:type="auto"/>
          </w:tcPr>
          <w:p w14:paraId="60234F81" w14:textId="77777777" w:rsidR="00162F7F" w:rsidRDefault="00014AB3">
            <w:pPr>
              <w:pStyle w:val="Compact"/>
            </w:pPr>
            <w:r>
              <w:t xml:space="preserve">should be an example of </w:t>
            </w:r>
            <w:r>
              <w:rPr>
                <w:b/>
                <w:bCs/>
              </w:rPr>
              <w:t>Restorative justice</w:t>
            </w:r>
          </w:p>
        </w:tc>
      </w:tr>
      <w:tr w:rsidR="00162F7F" w14:paraId="30E30720" w14:textId="77777777">
        <w:tc>
          <w:tcPr>
            <w:tcW w:w="0" w:type="auto"/>
          </w:tcPr>
          <w:p w14:paraId="3BB57CAF" w14:textId="77777777" w:rsidR="00162F7F" w:rsidRDefault="00162F7F">
            <w:pPr>
              <w:pStyle w:val="Compact"/>
            </w:pPr>
          </w:p>
        </w:tc>
        <w:tc>
          <w:tcPr>
            <w:tcW w:w="0" w:type="auto"/>
          </w:tcPr>
          <w:p w14:paraId="3C7D0D95" w14:textId="77777777" w:rsidR="00162F7F" w:rsidRDefault="00162F7F">
            <w:pPr>
              <w:pStyle w:val="Compact"/>
            </w:pPr>
          </w:p>
        </w:tc>
        <w:tc>
          <w:tcPr>
            <w:tcW w:w="0" w:type="auto"/>
          </w:tcPr>
          <w:p w14:paraId="247ED5F6" w14:textId="77777777" w:rsidR="00162F7F" w:rsidRDefault="00014AB3">
            <w:pPr>
              <w:pStyle w:val="Compact"/>
            </w:pPr>
            <w:r>
              <w:t xml:space="preserve">should be an example of </w:t>
            </w:r>
            <w:r>
              <w:rPr>
                <w:b/>
                <w:bCs/>
              </w:rPr>
              <w:t>Utilitarian</w:t>
            </w:r>
          </w:p>
        </w:tc>
      </w:tr>
      <w:tr w:rsidR="00162F7F" w14:paraId="1A5894D7" w14:textId="77777777">
        <w:tc>
          <w:tcPr>
            <w:tcW w:w="0" w:type="auto"/>
          </w:tcPr>
          <w:p w14:paraId="1095186A" w14:textId="77777777" w:rsidR="00162F7F" w:rsidRDefault="00162F7F">
            <w:pPr>
              <w:pStyle w:val="Compact"/>
            </w:pPr>
          </w:p>
        </w:tc>
        <w:tc>
          <w:tcPr>
            <w:tcW w:w="0" w:type="auto"/>
          </w:tcPr>
          <w:p w14:paraId="42D6606B" w14:textId="77777777" w:rsidR="00162F7F" w:rsidRDefault="00162F7F">
            <w:pPr>
              <w:pStyle w:val="Compact"/>
            </w:pPr>
          </w:p>
        </w:tc>
        <w:tc>
          <w:tcPr>
            <w:tcW w:w="0" w:type="auto"/>
          </w:tcPr>
          <w:p w14:paraId="353DAE68" w14:textId="77777777" w:rsidR="00162F7F" w:rsidRDefault="00014AB3">
            <w:pPr>
              <w:pStyle w:val="Compact"/>
            </w:pPr>
            <w:r>
              <w:t xml:space="preserve">should be an example of </w:t>
            </w:r>
            <w:r>
              <w:rPr>
                <w:b/>
                <w:bCs/>
              </w:rPr>
              <w:t>Sufficientarism/Capabilities</w:t>
            </w:r>
          </w:p>
        </w:tc>
      </w:tr>
      <w:tr w:rsidR="00162F7F" w14:paraId="6BFA0BD9" w14:textId="77777777">
        <w:tc>
          <w:tcPr>
            <w:tcW w:w="0" w:type="auto"/>
          </w:tcPr>
          <w:p w14:paraId="5352B367" w14:textId="77777777" w:rsidR="00162F7F" w:rsidRDefault="00162F7F">
            <w:pPr>
              <w:pStyle w:val="Compact"/>
            </w:pPr>
          </w:p>
        </w:tc>
        <w:tc>
          <w:tcPr>
            <w:tcW w:w="0" w:type="auto"/>
          </w:tcPr>
          <w:p w14:paraId="26B95235" w14:textId="77777777" w:rsidR="00162F7F" w:rsidRDefault="00162F7F">
            <w:pPr>
              <w:pStyle w:val="Compact"/>
            </w:pPr>
          </w:p>
        </w:tc>
        <w:tc>
          <w:tcPr>
            <w:tcW w:w="0" w:type="auto"/>
          </w:tcPr>
          <w:p w14:paraId="2E93824A" w14:textId="77777777" w:rsidR="00162F7F" w:rsidRDefault="00014AB3">
            <w:pPr>
              <w:pStyle w:val="Compact"/>
            </w:pPr>
            <w:r>
              <w:rPr>
                <w:b/>
                <w:bCs/>
              </w:rPr>
              <w:t>Inequitable externalities</w:t>
            </w:r>
          </w:p>
        </w:tc>
      </w:tr>
      <w:tr w:rsidR="00162F7F" w14:paraId="2C16B65C" w14:textId="77777777">
        <w:tc>
          <w:tcPr>
            <w:tcW w:w="0" w:type="auto"/>
          </w:tcPr>
          <w:p w14:paraId="72A58229" w14:textId="77777777" w:rsidR="00162F7F" w:rsidRDefault="00162F7F">
            <w:pPr>
              <w:pStyle w:val="Compact"/>
            </w:pPr>
          </w:p>
        </w:tc>
        <w:tc>
          <w:tcPr>
            <w:tcW w:w="0" w:type="auto"/>
          </w:tcPr>
          <w:p w14:paraId="527F4253" w14:textId="77777777" w:rsidR="00162F7F" w:rsidRDefault="00162F7F">
            <w:pPr>
              <w:pStyle w:val="Compact"/>
            </w:pPr>
          </w:p>
        </w:tc>
        <w:tc>
          <w:tcPr>
            <w:tcW w:w="0" w:type="auto"/>
          </w:tcPr>
          <w:p w14:paraId="7720457D" w14:textId="77777777" w:rsidR="00162F7F" w:rsidRDefault="00014AB3">
            <w:pPr>
              <w:pStyle w:val="Compact"/>
            </w:pPr>
            <w:r>
              <w:rPr>
                <w:b/>
                <w:bCs/>
              </w:rPr>
              <w:t>spatial equity</w:t>
            </w:r>
          </w:p>
        </w:tc>
      </w:tr>
    </w:tbl>
    <w:p w14:paraId="7E5EBB43" w14:textId="77777777" w:rsidR="00162F7F" w:rsidRDefault="00014AB3">
      <w:pPr>
        <w:pStyle w:val="BodyText"/>
      </w:pPr>
      <w:r>
        <w:t xml:space="preserve">In connecting the findings in Table XX. It is useful to broadly summarize how equity conceptualizations explicitly connect with </w:t>
      </w:r>
      <w:r>
        <w:t>standards, a few examples to begin the discussion:</w:t>
      </w:r>
    </w:p>
    <w:p w14:paraId="1343035C" w14:textId="77777777" w:rsidR="00162F7F" w:rsidRDefault="00014AB3">
      <w:pPr>
        <w:pStyle w:val="Compact"/>
        <w:numPr>
          <w:ilvl w:val="0"/>
          <w:numId w:val="29"/>
        </w:numPr>
      </w:pPr>
      <w:r>
        <w:t>Well-being, this is related to quality of life of users within the context of transportation -&gt; population (standard) are often used. The methods include…</w:t>
      </w:r>
    </w:p>
    <w:p w14:paraId="0CE4AA61" w14:textId="77777777" w:rsidR="00162F7F" w:rsidRDefault="00014AB3">
      <w:pPr>
        <w:pStyle w:val="Compact"/>
        <w:numPr>
          <w:ilvl w:val="0"/>
          <w:numId w:val="29"/>
        </w:numPr>
      </w:pPr>
      <w:r>
        <w:t>Spatial equity, this is disparity analysis -&gt; oppo</w:t>
      </w:r>
      <w:r>
        <w:t>rtunity measures (standard) are often used. The methods include…</w:t>
      </w:r>
    </w:p>
    <w:p w14:paraId="3B69096E" w14:textId="77777777" w:rsidR="00162F7F" w:rsidRDefault="00014AB3">
      <w:pPr>
        <w:pStyle w:val="Compact"/>
        <w:numPr>
          <w:ilvl w:val="0"/>
          <w:numId w:val="29"/>
        </w:numPr>
      </w:pPr>
      <w:r>
        <w:lastRenderedPageBreak/>
        <w:t>Rights, this is related to conceptualizing access to destination as a basic right for all -&gt; often, infrastructure (standard) are used such as accessible bus stops, etc. ..</w:t>
      </w:r>
    </w:p>
    <w:p w14:paraId="479B91A9" w14:textId="77777777" w:rsidR="00162F7F" w:rsidRDefault="00014AB3">
      <w:pPr>
        <w:pStyle w:val="Compact"/>
        <w:numPr>
          <w:ilvl w:val="0"/>
          <w:numId w:val="29"/>
        </w:numPr>
      </w:pPr>
      <w:r>
        <w:t>Inequitable exposu</w:t>
      </w:r>
      <w:r>
        <w:t>re, this is related to externalities associated with transportation systems -&gt; mostly Environmental + (relative) related to air pollution XXX.</w:t>
      </w:r>
    </w:p>
    <w:p w14:paraId="362FCBEC" w14:textId="77F944D1" w:rsidR="00162F7F" w:rsidRDefault="00014AB3">
      <w:pPr>
        <w:pStyle w:val="FirstParagraph"/>
        <w:rPr>
          <w:ins w:id="203" w:author="Ignacio Tiznado Aitken" w:date="2023-04-27T13:33:00Z"/>
        </w:rPr>
      </w:pPr>
      <w:r>
        <w:t xml:space="preserve">In all these example, population standards i.e., thresholds associated with </w:t>
      </w:r>
      <w:r>
        <w:rPr>
          <w:i/>
          <w:iCs/>
        </w:rPr>
        <w:t>who</w:t>
      </w:r>
      <w:r>
        <w:t xml:space="preserve"> is suffering an inequity, are oft</w:t>
      </w:r>
      <w:r>
        <w:t>en suggested. Population standards co-occur often XXX.</w:t>
      </w:r>
    </w:p>
    <w:p w14:paraId="30D1F0B3" w14:textId="612058AE" w:rsidR="00901E38" w:rsidRDefault="00901E38" w:rsidP="00901E38">
      <w:pPr>
        <w:pStyle w:val="BodyText"/>
        <w:rPr>
          <w:ins w:id="204" w:author="Ignacio Tiznado Aitken" w:date="2023-04-27T13:33:00Z"/>
        </w:rPr>
      </w:pPr>
    </w:p>
    <w:p w14:paraId="44F60320" w14:textId="7B45A597" w:rsidR="00901E38" w:rsidRDefault="00901E38" w:rsidP="00901E38">
      <w:pPr>
        <w:jc w:val="both"/>
        <w:rPr>
          <w:ins w:id="205" w:author="Ignacio Tiznado Aitken" w:date="2023-04-27T13:39:00Z"/>
        </w:rPr>
      </w:pPr>
      <w:ins w:id="206" w:author="Ignacio Tiznado Aitken" w:date="2023-04-27T13:34:00Z">
        <w:r>
          <w:t>The literature show</w:t>
        </w:r>
      </w:ins>
      <w:ins w:id="207" w:author="Ignacio Tiznado Aitken" w:date="2023-04-27T14:20:00Z">
        <w:r w:rsidR="000165E6">
          <w:t>s</w:t>
        </w:r>
      </w:ins>
      <w:ins w:id="208" w:author="Ignacio Tiznado Aitken" w:date="2023-04-27T13:34:00Z">
        <w:r>
          <w:t xml:space="preserve"> several papers doing disparity analysis without engaging with equity conceptualizations. </w:t>
        </w:r>
      </w:ins>
      <w:ins w:id="209" w:author="Ignacio Tiznado Aitken" w:date="2023-04-27T14:21:00Z">
        <w:r w:rsidR="000165E6">
          <w:t xml:space="preserve">For example, </w:t>
        </w:r>
      </w:ins>
      <w:ins w:id="210" w:author="Ignacio Tiznado Aitken" w:date="2023-04-27T14:24:00Z">
        <w:r w:rsidR="000165E6">
          <w:t xml:space="preserve">within the </w:t>
        </w:r>
        <w:proofErr w:type="spellStart"/>
        <w:r w:rsidR="000165E6">
          <w:t>mobiblity</w:t>
        </w:r>
        <w:proofErr w:type="spellEnd"/>
        <w:r w:rsidR="000165E6">
          <w:t xml:space="preserve">/accessibility dimension, </w:t>
        </w:r>
      </w:ins>
      <w:ins w:id="211" w:author="Ignacio Tiznado Aitken" w:date="2023-04-27T14:21:00Z">
        <w:r w:rsidR="000165E6">
          <w:t>m</w:t>
        </w:r>
      </w:ins>
      <w:ins w:id="212" w:author="Ignacio Tiznado Aitken" w:date="2023-04-27T13:34:00Z">
        <w:r>
          <w:t xml:space="preserve">etrics </w:t>
        </w:r>
      </w:ins>
      <w:ins w:id="213" w:author="Ignacio Tiznado Aitken" w:date="2023-04-27T13:35:00Z">
        <w:r>
          <w:t xml:space="preserve">of accessibility (usually 15 to 60 minutes) are used to show differences among areas and groups but with </w:t>
        </w:r>
      </w:ins>
      <w:ins w:id="214" w:author="Ignacio Tiznado Aitken" w:date="2023-04-27T14:21:00Z">
        <w:r w:rsidR="000165E6">
          <w:t>scarce</w:t>
        </w:r>
      </w:ins>
      <w:ins w:id="215" w:author="Ignacio Tiznado Aitken" w:date="2023-04-27T13:35:00Z">
        <w:r>
          <w:t xml:space="preserve"> policy and practice </w:t>
        </w:r>
      </w:ins>
      <w:ins w:id="216" w:author="Ignacio Tiznado Aitken" w:date="2023-04-27T13:36:00Z">
        <w:r>
          <w:t xml:space="preserve">implications of those results. Aiming at specific goals and standards tied to conceptualizations is the ideal case. When </w:t>
        </w:r>
        <w:proofErr w:type="gramStart"/>
        <w:r>
          <w:t>these analysis</w:t>
        </w:r>
        <w:proofErr w:type="gramEnd"/>
        <w:r>
          <w:t xml:space="preserve"> engage with metrics that may be tied to conc</w:t>
        </w:r>
      </w:ins>
      <w:ins w:id="217" w:author="Ignacio Tiznado Aitken" w:date="2023-04-27T13:37:00Z">
        <w:r>
          <w:t>eptualizations (like Gini coefficient or Theil index), they usually fall short o</w:t>
        </w:r>
      </w:ins>
      <w:ins w:id="218" w:author="Ignacio Tiznado Aitken" w:date="2023-04-27T14:22:00Z">
        <w:r w:rsidR="000165E6">
          <w:t>f</w:t>
        </w:r>
      </w:ins>
      <w:ins w:id="219" w:author="Ignacio Tiznado Aitken" w:date="2023-04-27T13:37:00Z">
        <w:r>
          <w:t xml:space="preserve"> assessing </w:t>
        </w:r>
      </w:ins>
      <w:ins w:id="220" w:author="Ignacio Tiznado Aitken" w:date="2023-04-27T14:22:00Z">
        <w:r w:rsidR="000165E6">
          <w:t>the result</w:t>
        </w:r>
      </w:ins>
      <w:ins w:id="221" w:author="Ignacio Tiznado Aitken" w:date="2023-04-27T14:24:00Z">
        <w:r w:rsidR="000165E6">
          <w:t>’</w:t>
        </w:r>
      </w:ins>
      <w:ins w:id="222" w:author="Ignacio Tiznado Aitken" w:date="2023-04-27T14:22:00Z">
        <w:r w:rsidR="000165E6">
          <w:t>s good or bad</w:t>
        </w:r>
      </w:ins>
      <w:ins w:id="223" w:author="Ignacio Tiznado Aitken" w:date="2023-04-27T13:37:00Z">
        <w:r>
          <w:t xml:space="preserve">. If a </w:t>
        </w:r>
      </w:ins>
      <w:ins w:id="224" w:author="Ignacio Tiznado Aitken" w:date="2023-04-27T13:38:00Z">
        <w:r>
          <w:t>Gini coefficient of 0 means that all people have the same access to public transport stops, what does it mean a 0.2, 0.3</w:t>
        </w:r>
      </w:ins>
      <w:ins w:id="225" w:author="Ignacio Tiznado Aitken" w:date="2023-04-27T14:22:00Z">
        <w:r w:rsidR="000165E6">
          <w:t>,</w:t>
        </w:r>
      </w:ins>
      <w:ins w:id="226" w:author="Ignacio Tiznado Aitken" w:date="2023-04-27T13:38:00Z">
        <w:r>
          <w:t xml:space="preserve"> or 0.4? </w:t>
        </w:r>
      </w:ins>
      <w:ins w:id="227" w:author="Ignacio Tiznado Aitken" w:date="2023-04-27T13:39:00Z">
        <w:r>
          <w:t>Is</w:t>
        </w:r>
      </w:ins>
      <w:ins w:id="228" w:author="Ignacio Tiznado Aitken" w:date="2023-04-27T13:38:00Z">
        <w:r>
          <w:t xml:space="preserve"> </w:t>
        </w:r>
      </w:ins>
      <w:ins w:id="229" w:author="Ignacio Tiznado Aitken" w:date="2023-04-27T13:39:00Z">
        <w:r>
          <w:t xml:space="preserve">this good </w:t>
        </w:r>
      </w:ins>
      <w:ins w:id="230" w:author="Ignacio Tiznado Aitken" w:date="2023-04-27T14:22:00Z">
        <w:r w:rsidR="000165E6">
          <w:t xml:space="preserve">or bad </w:t>
        </w:r>
      </w:ins>
      <w:ins w:id="231" w:author="Ignacio Tiznado Aitken" w:date="2023-04-27T13:39:00Z">
        <w:r>
          <w:t>news</w:t>
        </w:r>
      </w:ins>
      <w:ins w:id="232" w:author="Ignacio Tiznado Aitken" w:date="2023-04-27T13:38:00Z">
        <w:r>
          <w:t xml:space="preserve"> for decision</w:t>
        </w:r>
      </w:ins>
      <w:ins w:id="233" w:author="Ignacio Tiznado Aitken" w:date="2023-04-27T14:22:00Z">
        <w:r w:rsidR="000165E6">
          <w:t>-</w:t>
        </w:r>
      </w:ins>
      <w:ins w:id="234" w:author="Ignacio Tiznado Aitken" w:date="2023-04-27T13:38:00Z">
        <w:r>
          <w:t xml:space="preserve">makers? </w:t>
        </w:r>
      </w:ins>
      <w:ins w:id="235" w:author="Ignacio Tiznado Aitken" w:date="2023-04-27T14:23:00Z">
        <w:r w:rsidR="000165E6">
          <w:t>A</w:t>
        </w:r>
      </w:ins>
      <w:ins w:id="236" w:author="Ignacio Tiznado Aitken" w:date="2023-04-27T13:38:00Z">
        <w:r>
          <w:t xml:space="preserve">re </w:t>
        </w:r>
      </w:ins>
      <w:ins w:id="237" w:author="Ignacio Tiznado Aitken" w:date="2023-04-27T14:23:00Z">
        <w:r w:rsidR="000165E6">
          <w:t xml:space="preserve">new policies </w:t>
        </w:r>
      </w:ins>
      <w:ins w:id="238" w:author="Ignacio Tiznado Aitken" w:date="2023-04-27T13:38:00Z">
        <w:r>
          <w:t>needed to reduce that number to a ce</w:t>
        </w:r>
      </w:ins>
      <w:ins w:id="239" w:author="Ignacio Tiznado Aitken" w:date="2023-04-27T13:39:00Z">
        <w:r>
          <w:t>rtain threshold</w:t>
        </w:r>
      </w:ins>
      <w:ins w:id="240" w:author="Ignacio Tiznado Aitken" w:date="2023-04-27T14:23:00Z">
        <w:r w:rsidR="000165E6">
          <w:t xml:space="preserve">, </w:t>
        </w:r>
      </w:ins>
      <w:ins w:id="241" w:author="Ignacio Tiznado Aitken" w:date="2023-04-27T13:39:00Z">
        <w:r>
          <w:t>orient</w:t>
        </w:r>
      </w:ins>
      <w:ins w:id="242" w:author="Ignacio Tiznado Aitken" w:date="2023-04-27T14:23:00Z">
        <w:r w:rsidR="000165E6">
          <w:t>ing</w:t>
        </w:r>
      </w:ins>
      <w:ins w:id="243" w:author="Ignacio Tiznado Aitken" w:date="2023-04-27T13:39:00Z">
        <w:r>
          <w:t xml:space="preserve"> future interventions?</w:t>
        </w:r>
      </w:ins>
      <w:ins w:id="244" w:author="Ignacio Tiznado Aitken" w:date="2023-04-27T14:23:00Z">
        <w:r w:rsidR="000165E6">
          <w:t xml:space="preserve"> These questions </w:t>
        </w:r>
        <w:r w:rsidR="000165E6" w:rsidRPr="000165E6">
          <w:t>usually remain unanswered</w:t>
        </w:r>
        <w:r w:rsidR="000165E6">
          <w:t xml:space="preserve"> despite its importance.</w:t>
        </w:r>
      </w:ins>
    </w:p>
    <w:p w14:paraId="3AA2C5A1" w14:textId="17BEDB30" w:rsidR="00901E38" w:rsidRDefault="00901E38" w:rsidP="00901E38">
      <w:pPr>
        <w:jc w:val="both"/>
        <w:rPr>
          <w:ins w:id="245" w:author="Ignacio Tiznado Aitken" w:date="2023-04-27T13:41:00Z"/>
          <w:rFonts w:cstheme="minorHAnsi"/>
        </w:rPr>
      </w:pPr>
      <w:ins w:id="246" w:author="Ignacio Tiznado Aitken" w:date="2023-04-27T13:39:00Z">
        <w:r>
          <w:t xml:space="preserve">Conversely, </w:t>
        </w:r>
      </w:ins>
      <w:ins w:id="247" w:author="Ignacio Tiznado Aitken" w:date="2023-04-27T14:24:00Z">
        <w:r w:rsidR="000165E6">
          <w:t>the health dimension show</w:t>
        </w:r>
      </w:ins>
      <w:ins w:id="248" w:author="Ignacio Tiznado Aitken" w:date="2023-04-27T14:28:00Z">
        <w:r w:rsidR="000165E6">
          <w:t>s</w:t>
        </w:r>
      </w:ins>
      <w:ins w:id="249" w:author="Ignacio Tiznado Aitken" w:date="2023-04-27T14:24:00Z">
        <w:r w:rsidR="000165E6">
          <w:t xml:space="preserve"> </w:t>
        </w:r>
        <w:proofErr w:type="gramStart"/>
        <w:r w:rsidR="000165E6">
          <w:t>established</w:t>
        </w:r>
        <w:proofErr w:type="gramEnd"/>
        <w:r w:rsidR="000165E6">
          <w:t xml:space="preserve"> and robust approaches compare</w:t>
        </w:r>
      </w:ins>
      <w:ins w:id="250" w:author="Ignacio Tiznado Aitken" w:date="2023-04-27T14:28:00Z">
        <w:r w:rsidR="000165E6">
          <w:t>d</w:t>
        </w:r>
      </w:ins>
      <w:ins w:id="251" w:author="Ignacio Tiznado Aitken" w:date="2023-04-27T14:24:00Z">
        <w:r w:rsidR="000165E6">
          <w:t xml:space="preserve"> to mobility</w:t>
        </w:r>
      </w:ins>
      <w:ins w:id="252" w:author="Ignacio Tiznado Aitken" w:date="2023-04-27T14:25:00Z">
        <w:r w:rsidR="000165E6">
          <w:t>/accessibility. S</w:t>
        </w:r>
      </w:ins>
      <w:ins w:id="253" w:author="Ignacio Tiznado Aitken" w:date="2023-04-27T13:39:00Z">
        <w:r w:rsidRPr="00901E38">
          <w:t>tandards for physical activity</w:t>
        </w:r>
      </w:ins>
      <w:ins w:id="254" w:author="Ignacio Tiznado Aitken" w:date="2023-04-27T14:25:00Z">
        <w:r w:rsidR="000165E6">
          <w:t>, emissions</w:t>
        </w:r>
      </w:ins>
      <w:ins w:id="255" w:author="Ignacio Tiznado Aitken" w:date="2023-04-27T14:28:00Z">
        <w:r w:rsidR="000165E6">
          <w:t>,</w:t>
        </w:r>
      </w:ins>
      <w:ins w:id="256" w:author="Ignacio Tiznado Aitken" w:date="2023-04-27T14:25:00Z">
        <w:r w:rsidR="000165E6">
          <w:t xml:space="preserve"> and</w:t>
        </w:r>
      </w:ins>
      <w:ins w:id="257" w:author="Ignacio Tiznado Aitken" w:date="2023-04-27T13:39:00Z">
        <w:r w:rsidRPr="00901E38">
          <w:t xml:space="preserve"> health burdens </w:t>
        </w:r>
        <w:r>
          <w:t xml:space="preserve">were </w:t>
        </w:r>
      </w:ins>
      <w:ins w:id="258" w:author="Ignacio Tiznado Aitken" w:date="2023-04-27T13:40:00Z">
        <w:r>
          <w:t>recurrent in</w:t>
        </w:r>
      </w:ins>
      <w:ins w:id="259" w:author="Ignacio Tiznado Aitken" w:date="2023-04-27T13:39:00Z">
        <w:r w:rsidRPr="00901E38">
          <w:t xml:space="preserve"> our review</w:t>
        </w:r>
      </w:ins>
      <w:ins w:id="260" w:author="Ignacio Tiznado Aitken" w:date="2023-04-27T13:40:00Z">
        <w:r>
          <w:t xml:space="preserve">, usually tied to planning </w:t>
        </w:r>
      </w:ins>
      <w:ins w:id="261" w:author="Ignacio Tiznado Aitken" w:date="2023-04-27T14:25:00Z">
        <w:r w:rsidR="000165E6">
          <w:t>guidelines from global organisms, NGOs</w:t>
        </w:r>
      </w:ins>
      <w:ins w:id="262" w:author="Ignacio Tiznado Aitken" w:date="2023-04-27T14:28:00Z">
        <w:r w:rsidR="000165E6">
          <w:t>,</w:t>
        </w:r>
      </w:ins>
      <w:ins w:id="263" w:author="Ignacio Tiznado Aitken" w:date="2023-04-27T14:25:00Z">
        <w:r w:rsidR="000165E6">
          <w:t xml:space="preserve"> or public </w:t>
        </w:r>
      </w:ins>
      <w:ins w:id="264" w:author="Ignacio Tiznado Aitken" w:date="2023-04-27T14:26:00Z">
        <w:r w:rsidR="000165E6">
          <w:t>organizations</w:t>
        </w:r>
      </w:ins>
      <w:ins w:id="265" w:author="Ignacio Tiznado Aitken" w:date="2023-04-27T13:41:00Z">
        <w:r>
          <w:t xml:space="preserve">. </w:t>
        </w:r>
      </w:ins>
      <w:ins w:id="266" w:author="Ignacio Tiznado Aitken" w:date="2023-04-27T14:26:00Z">
        <w:r w:rsidR="000165E6">
          <w:t>For example, …</w:t>
        </w:r>
      </w:ins>
    </w:p>
    <w:p w14:paraId="30F6E50D" w14:textId="25F35944" w:rsidR="00901E38" w:rsidRPr="00901E38" w:rsidRDefault="000238B0">
      <w:pPr>
        <w:pStyle w:val="BodyText"/>
        <w:pPrChange w:id="267" w:author="Ignacio Tiznado Aitken" w:date="2023-04-27T13:33:00Z">
          <w:pPr>
            <w:pStyle w:val="FirstParagraph"/>
          </w:pPr>
        </w:pPrChange>
      </w:pPr>
      <w:ins w:id="268" w:author="Ignacio Tiznado Aitken" w:date="2023-04-27T14:08:00Z">
        <w:r>
          <w:t>Despite the need and importance of setting more standards, s</w:t>
        </w:r>
      </w:ins>
      <w:ins w:id="269" w:author="Ignacio Tiznado Aitken" w:date="2023-04-27T14:07:00Z">
        <w:r w:rsidRPr="000238B0">
          <w:t xml:space="preserve">ome </w:t>
        </w:r>
      </w:ins>
      <w:ins w:id="270" w:author="Ignacio Tiznado Aitken" w:date="2023-04-27T14:08:00Z">
        <w:r>
          <w:t>proposals</w:t>
        </w:r>
      </w:ins>
      <w:ins w:id="271" w:author="Ignacio Tiznado Aitken" w:date="2023-04-27T14:07:00Z">
        <w:r w:rsidRPr="000238B0">
          <w:t xml:space="preserve"> seem arbitrary</w:t>
        </w:r>
      </w:ins>
      <w:ins w:id="272" w:author="Ignacio Tiznado Aitken" w:date="2023-04-27T14:08:00Z">
        <w:r>
          <w:t xml:space="preserve">. For example, XXXX proposes </w:t>
        </w:r>
      </w:ins>
      <w:ins w:id="273" w:author="Ignacio Tiznado Aitken" w:date="2023-04-27T14:07:00Z">
        <w:r w:rsidRPr="000238B0">
          <w:t xml:space="preserve">20 </w:t>
        </w:r>
        <w:proofErr w:type="spellStart"/>
        <w:r w:rsidRPr="000238B0">
          <w:t>ferrys</w:t>
        </w:r>
        <w:proofErr w:type="spellEnd"/>
        <w:r w:rsidRPr="000238B0">
          <w:t xml:space="preserve"> per day to avoid social exclusion</w:t>
        </w:r>
      </w:ins>
      <w:ins w:id="274" w:author="Ignacio Tiznado Aitken" w:date="2023-04-27T14:08:00Z">
        <w:r>
          <w:t xml:space="preserve">. Justifications for this number </w:t>
        </w:r>
      </w:ins>
      <w:ins w:id="275" w:author="Ignacio Tiznado Aitken" w:date="2023-04-27T14:27:00Z">
        <w:r w:rsidR="000165E6">
          <w:t xml:space="preserve">were lacking. It </w:t>
        </w:r>
      </w:ins>
      <w:ins w:id="276" w:author="Ignacio Tiznado Aitken" w:date="2023-04-27T14:08:00Z">
        <w:r>
          <w:t xml:space="preserve">is </w:t>
        </w:r>
      </w:ins>
      <w:ins w:id="277" w:author="Ignacio Tiznado Aitken" w:date="2023-04-27T14:27:00Z">
        <w:r w:rsidR="000165E6">
          <w:t>un</w:t>
        </w:r>
      </w:ins>
      <w:ins w:id="278" w:author="Ignacio Tiznado Aitken" w:date="2023-04-27T14:08:00Z">
        <w:r>
          <w:t>clear if 10 or 30 ferr</w:t>
        </w:r>
      </w:ins>
      <w:ins w:id="279" w:author="Ignacio Tiznado Aitken" w:date="2023-04-27T14:27:00Z">
        <w:r w:rsidR="000165E6">
          <w:t>ie</w:t>
        </w:r>
      </w:ins>
      <w:ins w:id="280" w:author="Ignacio Tiznado Aitken" w:date="2023-04-27T14:08:00Z">
        <w:r>
          <w:t>s would make</w:t>
        </w:r>
      </w:ins>
      <w:ins w:id="281" w:author="Ignacio Tiznado Aitken" w:date="2023-04-27T14:09:00Z">
        <w:r>
          <w:t xml:space="preserve"> a difference in </w:t>
        </w:r>
      </w:ins>
      <w:ins w:id="282" w:author="Ignacio Tiznado Aitken" w:date="2023-04-27T14:27:00Z">
        <w:r w:rsidR="000165E6">
          <w:t>a specific</w:t>
        </w:r>
      </w:ins>
      <w:ins w:id="283" w:author="Ignacio Tiznado Aitken" w:date="2023-04-27T14:09:00Z">
        <w:r>
          <w:t xml:space="preserve"> quality</w:t>
        </w:r>
      </w:ins>
      <w:ins w:id="284" w:author="Ignacio Tiznado Aitken" w:date="2023-04-27T14:27:00Z">
        <w:r w:rsidR="000165E6">
          <w:t>-of-</w:t>
        </w:r>
      </w:ins>
      <w:ins w:id="285" w:author="Ignacio Tiznado Aitken" w:date="2023-04-27T14:09:00Z">
        <w:r>
          <w:t xml:space="preserve">life outcome or </w:t>
        </w:r>
      </w:ins>
      <w:ins w:id="286" w:author="Ignacio Tiznado Aitken" w:date="2023-04-27T14:27:00Z">
        <w:r w:rsidR="000165E6">
          <w:t xml:space="preserve">if that number is tied to </w:t>
        </w:r>
      </w:ins>
      <w:ins w:id="287" w:author="Ignacio Tiznado Aitken" w:date="2023-04-27T14:09:00Z">
        <w:r>
          <w:t>funding/resource constraints</w:t>
        </w:r>
      </w:ins>
      <w:ins w:id="288" w:author="Ignacio Tiznado Aitken" w:date="2023-04-27T14:27:00Z">
        <w:r w:rsidR="000165E6">
          <w:t>.</w:t>
        </w:r>
      </w:ins>
    </w:p>
    <w:p w14:paraId="62AEFA2B" w14:textId="77777777" w:rsidR="00162F7F" w:rsidRDefault="00014AB3">
      <w:pPr>
        <w:pStyle w:val="Heading1"/>
      </w:pPr>
      <w:bookmarkStart w:id="289" w:name="Xff32faa5b9c84c348cd1030770172247da0e687"/>
      <w:bookmarkEnd w:id="6"/>
      <w:bookmarkEnd w:id="162"/>
      <w:r>
        <w:t>(TO DISCUSS AFTER THE ABOVE IS DRAFTED) Equity Concept</w:t>
      </w:r>
      <w:r>
        <w:t>s and how standards, measurements and dimensions are reflected within them</w:t>
      </w:r>
    </w:p>
    <w:p w14:paraId="6DC030DD" w14:textId="77777777" w:rsidR="00162F7F" w:rsidRDefault="00014AB3">
      <w:pPr>
        <w:pStyle w:val="FirstParagraph"/>
      </w:pPr>
      <w:r>
        <w:t>NOTE: This should set up a discussion on calibrating the standards to align with outcomes in addition to what we want to know more about - i.e., discuss the gaps!</w:t>
      </w:r>
    </w:p>
    <w:p w14:paraId="011F880C" w14:textId="77777777" w:rsidR="00162F7F" w:rsidRDefault="00014AB3">
      <w:pPr>
        <w:pStyle w:val="Heading2"/>
      </w:pPr>
      <w:bookmarkStart w:id="290" w:name="Xdf6155416ec3b4acec3afa31309a837df3f272c"/>
      <w:r>
        <w:lastRenderedPageBreak/>
        <w:t>Horizontal, Vertic</w:t>
      </w:r>
      <w:r>
        <w:t>al, and Spatial equity – balancing distributions</w:t>
      </w:r>
    </w:p>
    <w:p w14:paraId="31B2EE48" w14:textId="77777777" w:rsidR="00162F7F" w:rsidRDefault="00014AB3">
      <w:pPr>
        <w:pStyle w:val="Compact"/>
        <w:numPr>
          <w:ilvl w:val="0"/>
          <w:numId w:val="30"/>
        </w:numPr>
      </w:pPr>
      <w:r>
        <w:t>Horizontal/vertical /spatial equity – e.g., equal across the population, prioritization of disadvantaged groups, and equal/prioritized across space, respectively.</w:t>
      </w:r>
    </w:p>
    <w:p w14:paraId="386C034B" w14:textId="77777777" w:rsidR="00162F7F" w:rsidRDefault="00014AB3">
      <w:pPr>
        <w:pStyle w:val="Compact"/>
        <w:numPr>
          <w:ilvl w:val="0"/>
          <w:numId w:val="30"/>
        </w:numPr>
      </w:pPr>
      <w:r>
        <w:t>Utilitarian – e.g., maximizing benefits over</w:t>
      </w:r>
      <w:r>
        <w:t>all</w:t>
      </w:r>
    </w:p>
    <w:p w14:paraId="22C72FFF" w14:textId="77777777" w:rsidR="00162F7F" w:rsidRDefault="00014AB3">
      <w:pPr>
        <w:pStyle w:val="Heading2"/>
      </w:pPr>
      <w:bookmarkStart w:id="291" w:name="measuring-disparities---negatives"/>
      <w:bookmarkEnd w:id="290"/>
      <w:r>
        <w:t>Measuring disparities - negatives</w:t>
      </w:r>
    </w:p>
    <w:p w14:paraId="4E892067" w14:textId="77777777" w:rsidR="00162F7F" w:rsidRDefault="00014AB3">
      <w:pPr>
        <w:pStyle w:val="Compact"/>
        <w:numPr>
          <w:ilvl w:val="0"/>
          <w:numId w:val="31"/>
        </w:numPr>
      </w:pPr>
      <w:r>
        <w:t>Inequitable externalities – e.g., resulting externalities should be equitable – air, noise</w:t>
      </w:r>
    </w:p>
    <w:p w14:paraId="7DACF64B" w14:textId="77777777" w:rsidR="00162F7F" w:rsidRDefault="00014AB3">
      <w:pPr>
        <w:pStyle w:val="Heading2"/>
      </w:pPr>
      <w:bookmarkStart w:id="292" w:name="measuring-equities---positives"/>
      <w:bookmarkEnd w:id="291"/>
      <w:r>
        <w:t>Measuring equities - positives</w:t>
      </w:r>
    </w:p>
    <w:p w14:paraId="6F718425" w14:textId="77777777" w:rsidR="00162F7F" w:rsidRDefault="00014AB3">
      <w:pPr>
        <w:pStyle w:val="Compact"/>
        <w:numPr>
          <w:ilvl w:val="0"/>
          <w:numId w:val="32"/>
        </w:numPr>
      </w:pPr>
      <w:r>
        <w:t>Wellbeing – e.g., livability, quality of life, subjective wellbeing.</w:t>
      </w:r>
    </w:p>
    <w:p w14:paraId="70E764AB" w14:textId="77777777" w:rsidR="00162F7F" w:rsidRDefault="00014AB3">
      <w:pPr>
        <w:pStyle w:val="Heading2"/>
      </w:pPr>
      <w:bookmarkStart w:id="293" w:name="transport-related-exclusions"/>
      <w:bookmarkEnd w:id="292"/>
      <w:r>
        <w:t>Transport-related exclusion</w:t>
      </w:r>
      <w:r>
        <w:t>s</w:t>
      </w:r>
    </w:p>
    <w:p w14:paraId="780DDD3E" w14:textId="77777777" w:rsidR="00162F7F" w:rsidRDefault="00014AB3">
      <w:pPr>
        <w:pStyle w:val="Compact"/>
        <w:numPr>
          <w:ilvl w:val="0"/>
          <w:numId w:val="33"/>
        </w:numPr>
      </w:pPr>
      <w:r>
        <w:t>Transport-related exclusions – e.g., focus on how lacking transport access results in social exclusion.</w:t>
      </w:r>
    </w:p>
    <w:p w14:paraId="46ED8DBB" w14:textId="77777777" w:rsidR="00162F7F" w:rsidRDefault="00014AB3">
      <w:pPr>
        <w:pStyle w:val="Heading2"/>
      </w:pPr>
      <w:bookmarkStart w:id="294" w:name="explicitly-justice-driven"/>
      <w:bookmarkEnd w:id="293"/>
      <w:r>
        <w:t>Explicitly justice driven :</w:t>
      </w:r>
    </w:p>
    <w:p w14:paraId="226322AA" w14:textId="77777777" w:rsidR="00162F7F" w:rsidRDefault="00014AB3">
      <w:pPr>
        <w:pStyle w:val="Compact"/>
        <w:numPr>
          <w:ilvl w:val="0"/>
          <w:numId w:val="34"/>
        </w:numPr>
      </w:pPr>
      <w:r>
        <w:t>Equity is not justice.</w:t>
      </w:r>
    </w:p>
    <w:p w14:paraId="5035A488" w14:textId="77777777" w:rsidR="00162F7F" w:rsidRDefault="00014AB3">
      <w:pPr>
        <w:pStyle w:val="Compact"/>
        <w:numPr>
          <w:ilvl w:val="0"/>
          <w:numId w:val="34"/>
        </w:numPr>
      </w:pPr>
      <w:r>
        <w:t>Restorative justice – e.g., repairing harm</w:t>
      </w:r>
    </w:p>
    <w:p w14:paraId="34F5C7E7" w14:textId="77777777" w:rsidR="00162F7F" w:rsidRDefault="00014AB3">
      <w:pPr>
        <w:pStyle w:val="Compact"/>
        <w:numPr>
          <w:ilvl w:val="0"/>
          <w:numId w:val="34"/>
        </w:numPr>
      </w:pPr>
      <w:r>
        <w:t>Sufficientarism/Capabilities – e.g., what is ‘sufficient</w:t>
      </w:r>
      <w:r>
        <w:t>’ based on individual capabilities</w:t>
      </w:r>
    </w:p>
    <w:p w14:paraId="5402C23B" w14:textId="77777777" w:rsidR="00162F7F" w:rsidRDefault="00014AB3">
      <w:pPr>
        <w:pStyle w:val="Compact"/>
        <w:numPr>
          <w:ilvl w:val="0"/>
          <w:numId w:val="34"/>
        </w:numPr>
      </w:pPr>
      <w:r>
        <w:t>Rights – e.g., fundamental rights to access; positive rights</w:t>
      </w:r>
    </w:p>
    <w:p w14:paraId="08E23F0F" w14:textId="77777777" w:rsidR="00162F7F" w:rsidRDefault="00014AB3">
      <w:pPr>
        <w:pStyle w:val="Heading1"/>
      </w:pPr>
      <w:bookmarkStart w:id="295" w:name="Xb7962a4c2d36761b33091cd5900520400358a3b"/>
      <w:bookmarkEnd w:id="289"/>
      <w:bookmarkEnd w:id="294"/>
      <w:r>
        <w:t>Way forwards (identifying gaps and possible agenda for the future)</w:t>
      </w:r>
    </w:p>
    <w:p w14:paraId="6A99CBF5" w14:textId="77777777" w:rsidR="00162F7F" w:rsidRDefault="00014AB3">
      <w:pPr>
        <w:pStyle w:val="Compact"/>
        <w:numPr>
          <w:ilvl w:val="0"/>
          <w:numId w:val="35"/>
        </w:numPr>
      </w:pPr>
      <w:r>
        <w:t>We decide what is equal and not equal through planning decisions. Whether implicit or not.</w:t>
      </w:r>
    </w:p>
    <w:p w14:paraId="293267F9" w14:textId="77777777" w:rsidR="00162F7F" w:rsidRDefault="00014AB3">
      <w:pPr>
        <w:pStyle w:val="Heading2"/>
      </w:pPr>
      <w:bookmarkStart w:id="296" w:name="prioritizing-areas"/>
      <w:r>
        <w:t>Pr</w:t>
      </w:r>
      <w:r>
        <w:t>ioritizing areas</w:t>
      </w:r>
    </w:p>
    <w:p w14:paraId="0DCB7980" w14:textId="77777777" w:rsidR="00162F7F" w:rsidRDefault="00014AB3">
      <w:pPr>
        <w:pStyle w:val="Compact"/>
        <w:numPr>
          <w:ilvl w:val="0"/>
          <w:numId w:val="36"/>
        </w:numPr>
      </w:pPr>
      <w:r>
        <w:t>Relative measures: context, temporal, and group specific</w:t>
      </w:r>
    </w:p>
    <w:p w14:paraId="5200E643" w14:textId="77777777" w:rsidR="00162F7F" w:rsidRDefault="00014AB3">
      <w:pPr>
        <w:pStyle w:val="Compact"/>
        <w:numPr>
          <w:ilvl w:val="0"/>
          <w:numId w:val="36"/>
        </w:numPr>
      </w:pPr>
      <w:r>
        <w:t>E.g. a certain group should have more access in certain situations.</w:t>
      </w:r>
    </w:p>
    <w:p w14:paraId="078E6C1D" w14:textId="77777777" w:rsidR="00162F7F" w:rsidRDefault="00014AB3">
      <w:pPr>
        <w:pStyle w:val="Compact"/>
        <w:numPr>
          <w:ilvl w:val="0"/>
          <w:numId w:val="36"/>
        </w:numPr>
      </w:pPr>
      <w:r>
        <w:t>Community</w:t>
      </w:r>
    </w:p>
    <w:p w14:paraId="7DD64ADB" w14:textId="77777777" w:rsidR="00162F7F" w:rsidRDefault="00014AB3">
      <w:pPr>
        <w:pStyle w:val="Heading2"/>
      </w:pPr>
      <w:bookmarkStart w:id="297" w:name="X6334060542b3cfedd84a8b44074130a020c584d"/>
      <w:bookmarkEnd w:id="296"/>
      <w:r>
        <w:t>Disparity analysis and the intentional analysis of equity</w:t>
      </w:r>
    </w:p>
    <w:p w14:paraId="2102A7D9" w14:textId="77777777" w:rsidR="00162F7F" w:rsidRDefault="00014AB3">
      <w:pPr>
        <w:pStyle w:val="Heading2"/>
      </w:pPr>
      <w:bookmarkStart w:id="298" w:name="whats-there-and-whats-missing"/>
      <w:bookmarkEnd w:id="297"/>
      <w:r>
        <w:t>What’s there: and what’s missing</w:t>
      </w:r>
    </w:p>
    <w:p w14:paraId="7DEE0612" w14:textId="56465C09" w:rsidR="00162F7F" w:rsidRDefault="00014AB3">
      <w:pPr>
        <w:pStyle w:val="FirstParagraph"/>
        <w:rPr>
          <w:ins w:id="299" w:author="Ignacio Tiznado Aitken" w:date="2023-04-27T13:42:00Z"/>
        </w:rPr>
      </w:pPr>
      <w:r>
        <w:t xml:space="preserve">While, what </w:t>
      </w:r>
      <w:r>
        <w:rPr>
          <w:i/>
          <w:iCs/>
        </w:rPr>
        <w:t>is not</w:t>
      </w:r>
      <w:r>
        <w:t xml:space="preserve"> in the included literature is not the focus of the review, what may be missing is worthwhile for comment. - Some standards seem arbitrary, some conceptualizations are implicit - What are the sources of data and what are the motivations o</w:t>
      </w:r>
      <w:r>
        <w:t xml:space="preserve">r a few significant categories? POI databases typically - grandma’s house is not there. - Within ‘community’ are organizations, government services, visiting </w:t>
      </w:r>
      <w:r>
        <w:lastRenderedPageBreak/>
        <w:t>friends/family – very broad. But still not significantly represented. - Childcare, typically dayca</w:t>
      </w:r>
      <w:r>
        <w:t>re or facilities – domestic work, mobilities of care, not here. - Leisure destinations (e.g., green space, parks, recreation) are less studied in this context. - Some categories are missing all together – mobilities of care. Issue of data availability, sub</w:t>
      </w:r>
      <w:r>
        <w:t>jective! - Some papers that are included… miss the mark! XXXX - Canadian perspectives: what do we need.</w:t>
      </w:r>
    </w:p>
    <w:p w14:paraId="6445B3F0" w14:textId="31FFC793" w:rsidR="00901E38" w:rsidRDefault="000238B0" w:rsidP="00901E38">
      <w:pPr>
        <w:pStyle w:val="BodyText"/>
        <w:rPr>
          <w:ins w:id="300" w:author="Ignacio Tiznado Aitken" w:date="2023-04-27T14:05:00Z"/>
        </w:rPr>
      </w:pPr>
      <w:ins w:id="301" w:author="Ignacio Tiznado Aitken" w:date="2023-04-27T14:02:00Z">
        <w:r>
          <w:t>There is a n</w:t>
        </w:r>
      </w:ins>
      <w:ins w:id="302" w:author="Ignacio Tiznado Aitken" w:date="2023-04-27T13:42:00Z">
        <w:r w:rsidR="00901E38" w:rsidRPr="00901E38">
          <w:t xml:space="preserve">eed </w:t>
        </w:r>
      </w:ins>
      <w:ins w:id="303" w:author="Ignacio Tiznado Aitken" w:date="2023-04-27T14:03:00Z">
        <w:r>
          <w:t xml:space="preserve">to evaluate </w:t>
        </w:r>
      </w:ins>
      <w:ins w:id="304" w:author="Ignacio Tiznado Aitken" w:date="2023-04-27T13:42:00Z">
        <w:r w:rsidR="00901E38" w:rsidRPr="00901E38">
          <w:t>more equity interventions or policies</w:t>
        </w:r>
      </w:ins>
      <w:ins w:id="305" w:author="Ignacio Tiznado Aitken" w:date="2023-04-27T14:03:00Z">
        <w:r>
          <w:t>. In our review, only XX% of the papers assess specific projects with an equity lens. This is a key step towards transport</w:t>
        </w:r>
      </w:ins>
      <w:ins w:id="306" w:author="Ignacio Tiznado Aitken" w:date="2023-04-27T14:04:00Z">
        <w:r>
          <w:t xml:space="preserve"> justice; assessing the effects of policies on different dimensions and populations groups and evaluating if a specific context is moving towards equitable standards over time. </w:t>
        </w:r>
      </w:ins>
    </w:p>
    <w:p w14:paraId="3C98323C" w14:textId="6049A5AF" w:rsidR="000238B0" w:rsidRDefault="000238B0" w:rsidP="00901E38">
      <w:pPr>
        <w:pStyle w:val="BodyText"/>
        <w:rPr>
          <w:ins w:id="307" w:author="Ignacio Tiznado Aitken" w:date="2023-04-27T14:09:00Z"/>
        </w:rPr>
      </w:pPr>
      <w:ins w:id="308" w:author="Ignacio Tiznado Aitken" w:date="2023-04-27T14:05:00Z">
        <w:r>
          <w:t xml:space="preserve">A more robust assessment of the implications of equity standards on life outcomes is still pending. </w:t>
        </w:r>
      </w:ins>
      <w:ins w:id="309" w:author="Ignacio Tiznado Aitken" w:date="2023-04-27T14:06:00Z">
        <w:r>
          <w:t>Estimating the benefits of increas</w:t>
        </w:r>
      </w:ins>
      <w:ins w:id="310" w:author="Ignacio Tiznado Aitken" w:date="2023-04-27T14:28:00Z">
        <w:r w:rsidR="000165E6">
          <w:t>ed</w:t>
        </w:r>
      </w:ins>
      <w:ins w:id="311" w:author="Ignacio Tiznado Aitken" w:date="2023-04-27T14:06:00Z">
        <w:r>
          <w:t xml:space="preserve"> mobility or </w:t>
        </w:r>
        <w:proofErr w:type="gramStart"/>
        <w:r>
          <w:t>accessibility</w:t>
        </w:r>
      </w:ins>
      <w:ins w:id="312" w:author="Ignacio Tiznado Aitken" w:date="2023-04-27T14:29:00Z">
        <w:r w:rsidR="000165E6">
          <w:t>,</w:t>
        </w:r>
      </w:ins>
      <w:ins w:id="313" w:author="Ignacio Tiznado Aitken" w:date="2023-04-27T14:06:00Z">
        <w:r>
          <w:t xml:space="preserve"> or</w:t>
        </w:r>
        <w:proofErr w:type="gramEnd"/>
        <w:r>
          <w:t xml:space="preserve"> reducing affordability burdens and transport externalities needs to be associated with </w:t>
        </w:r>
      </w:ins>
      <w:ins w:id="314" w:author="Ignacio Tiznado Aitken" w:date="2023-04-27T14:07:00Z">
        <w:r>
          <w:t>outcomes like life and neighborhood satisfaction, subjective well-being, mental and physical health, social capital, among others.</w:t>
        </w:r>
      </w:ins>
    </w:p>
    <w:p w14:paraId="53DCBEBB" w14:textId="39ECC58F" w:rsidR="000238B0" w:rsidRPr="00901E38" w:rsidRDefault="000238B0">
      <w:pPr>
        <w:pStyle w:val="BodyText"/>
        <w:pPrChange w:id="315" w:author="Ignacio Tiznado Aitken" w:date="2023-04-27T13:42:00Z">
          <w:pPr>
            <w:pStyle w:val="FirstParagraph"/>
          </w:pPr>
        </w:pPrChange>
      </w:pPr>
      <w:ins w:id="316" w:author="Ignacio Tiznado Aitken" w:date="2023-04-27T14:09:00Z">
        <w:r>
          <w:t>On the method</w:t>
        </w:r>
      </w:ins>
      <w:ins w:id="317" w:author="Ignacio Tiznado Aitken" w:date="2023-04-27T14:10:00Z">
        <w:r>
          <w:t xml:space="preserve">ological side, more </w:t>
        </w:r>
      </w:ins>
      <w:ins w:id="318" w:author="Ignacio Tiznado Aitken" w:date="2023-04-27T14:15:00Z">
        <w:r w:rsidR="000165E6">
          <w:t>mixed methods</w:t>
        </w:r>
      </w:ins>
      <w:ins w:id="319" w:author="Ignacio Tiznado Aitken" w:date="2023-04-27T14:10:00Z">
        <w:r>
          <w:t xml:space="preserve"> are needed in transport equity research. Conceptualizations and standards are usually discussed from </w:t>
        </w:r>
        <w:proofErr w:type="gramStart"/>
        <w:r>
          <w:t>purely  qualitative</w:t>
        </w:r>
        <w:proofErr w:type="gramEnd"/>
        <w:r>
          <w:t xml:space="preserve"> or quantitative approaches, a missed opportunity to </w:t>
        </w:r>
      </w:ins>
      <w:ins w:id="320" w:author="Ignacio Tiznado Aitken" w:date="2023-04-27T14:12:00Z">
        <w:r w:rsidR="000165E6">
          <w:t>combine the strengths of both approaches</w:t>
        </w:r>
      </w:ins>
      <w:ins w:id="321" w:author="Ignacio Tiznado Aitken" w:date="2023-04-27T14:15:00Z">
        <w:r w:rsidR="000165E6">
          <w:t>, whether by</w:t>
        </w:r>
      </w:ins>
      <w:ins w:id="322" w:author="Ignacio Tiznado Aitken" w:date="2023-04-27T14:13:00Z">
        <w:r w:rsidR="000165E6">
          <w:t xml:space="preserve"> deep div</w:t>
        </w:r>
      </w:ins>
      <w:ins w:id="323" w:author="Ignacio Tiznado Aitken" w:date="2023-04-27T14:15:00Z">
        <w:r w:rsidR="000165E6">
          <w:t>ing</w:t>
        </w:r>
      </w:ins>
      <w:ins w:id="324" w:author="Ignacio Tiznado Aitken" w:date="2023-04-27T14:13:00Z">
        <w:r w:rsidR="000165E6">
          <w:t xml:space="preserve"> in</w:t>
        </w:r>
      </w:ins>
      <w:ins w:id="325" w:author="Ignacio Tiznado Aitken" w:date="2023-04-27T14:29:00Z">
        <w:r w:rsidR="000165E6">
          <w:t>to</w:t>
        </w:r>
      </w:ins>
      <w:ins w:id="326" w:author="Ignacio Tiznado Aitken" w:date="2023-04-27T14:13:00Z">
        <w:r w:rsidR="000165E6">
          <w:t xml:space="preserve"> some particular experiences or perceptions </w:t>
        </w:r>
      </w:ins>
      <w:ins w:id="327" w:author="Ignacio Tiznado Aitken" w:date="2023-04-27T14:15:00Z">
        <w:r w:rsidR="000165E6">
          <w:t xml:space="preserve">through </w:t>
        </w:r>
      </w:ins>
      <w:ins w:id="328" w:author="Ignacio Tiznado Aitken" w:date="2023-04-27T14:13:00Z">
        <w:r w:rsidR="000165E6">
          <w:t xml:space="preserve">qualitative methods or </w:t>
        </w:r>
      </w:ins>
      <w:ins w:id="329" w:author="Ignacio Tiznado Aitken" w:date="2023-04-27T14:15:00Z">
        <w:r w:rsidR="000165E6">
          <w:t>tailoring more meaningful quantitative analysis after qualitative explorations.</w:t>
        </w:r>
      </w:ins>
    </w:p>
    <w:p w14:paraId="2F6BE35D" w14:textId="77777777" w:rsidR="00162F7F" w:rsidRDefault="00014AB3">
      <w:pPr>
        <w:pStyle w:val="Heading1"/>
      </w:pPr>
      <w:bookmarkStart w:id="330" w:name="concluding-remarks"/>
      <w:bookmarkEnd w:id="295"/>
      <w:bookmarkEnd w:id="298"/>
      <w:r>
        <w:t>Concluding remarks</w:t>
      </w:r>
    </w:p>
    <w:p w14:paraId="58FE4651" w14:textId="77777777" w:rsidR="00162F7F" w:rsidRDefault="00014AB3">
      <w:pPr>
        <w:pStyle w:val="Compact"/>
        <w:numPr>
          <w:ilvl w:val="0"/>
          <w:numId w:val="37"/>
        </w:numPr>
      </w:pPr>
      <w:r>
        <w:t>TBD</w:t>
      </w:r>
    </w:p>
    <w:p w14:paraId="2DDC81F8" w14:textId="77777777" w:rsidR="00162F7F" w:rsidRDefault="00014AB3">
      <w:pPr>
        <w:pStyle w:val="Heading1"/>
      </w:pPr>
      <w:bookmarkStart w:id="331" w:name="appendix"/>
      <w:bookmarkEnd w:id="330"/>
      <w:r>
        <w:t>Appendix</w:t>
      </w:r>
    </w:p>
    <w:p w14:paraId="7F72DA30" w14:textId="77777777" w:rsidR="00162F7F" w:rsidRDefault="00014AB3">
      <w:pPr>
        <w:pStyle w:val="FirstParagraph"/>
      </w:pPr>
      <w:r>
        <w:t>Search query:</w:t>
      </w:r>
    </w:p>
    <w:tbl>
      <w:tblPr>
        <w:tblStyle w:val="Table"/>
        <w:tblW w:w="5000" w:type="pct"/>
        <w:tblLook w:val="0000" w:firstRow="0" w:lastRow="0" w:firstColumn="0" w:lastColumn="0" w:noHBand="0" w:noVBand="0"/>
      </w:tblPr>
      <w:tblGrid>
        <w:gridCol w:w="9054"/>
      </w:tblGrid>
      <w:tr w:rsidR="00162F7F" w14:paraId="034F2619" w14:textId="77777777">
        <w:tc>
          <w:tcPr>
            <w:tcW w:w="0" w:type="auto"/>
          </w:tcPr>
          <w:p w14:paraId="74294E22" w14:textId="77777777" w:rsidR="00162F7F" w:rsidRDefault="00014AB3">
            <w:pPr>
              <w:pStyle w:val="Figure"/>
              <w:jc w:val="center"/>
            </w:pPr>
            <w:bookmarkStart w:id="332" w:name="fig-A1"/>
            <w:r>
              <w:rPr>
                <w:noProof/>
              </w:rPr>
              <w:lastRenderedPageBreak/>
              <w:drawing>
                <wp:inline distT="0" distB="0" distL="0" distR="0" wp14:anchorId="37915A50" wp14:editId="5E4283BB">
                  <wp:extent cx="5334000" cy="2720492"/>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ethods_framework.png"/>
                          <pic:cNvPicPr>
                            <a:picLocks noChangeAspect="1" noChangeArrowheads="1"/>
                          </pic:cNvPicPr>
                        </pic:nvPicPr>
                        <pic:blipFill>
                          <a:blip r:embed="rId7"/>
                          <a:stretch>
                            <a:fillRect/>
                          </a:stretch>
                        </pic:blipFill>
                        <pic:spPr bwMode="auto">
                          <a:xfrm>
                            <a:off x="0" y="0"/>
                            <a:ext cx="5334000" cy="2720492"/>
                          </a:xfrm>
                          <a:prstGeom prst="rect">
                            <a:avLst/>
                          </a:prstGeom>
                          <a:noFill/>
                          <a:ln w="9525">
                            <a:noFill/>
                            <a:headEnd/>
                            <a:tailEnd/>
                          </a:ln>
                        </pic:spPr>
                      </pic:pic>
                    </a:graphicData>
                  </a:graphic>
                </wp:inline>
              </w:drawing>
            </w:r>
          </w:p>
          <w:p w14:paraId="6FA7615D" w14:textId="77777777" w:rsidR="00162F7F" w:rsidRDefault="00014AB3">
            <w:pPr>
              <w:pStyle w:val="ImageCaption"/>
              <w:spacing w:before="200"/>
            </w:pPr>
            <w:r>
              <w:t>Figure 4: The search query. TS = topic search (keywords, abstract, title). TASCA = subject categories. Green text area transportation system related terms, blue text are equity dimen</w:t>
            </w:r>
            <w:r>
              <w:t>sion related terms, purple text are equity/justice conceptualization related terms, and orange text are standards related terms. Hits corresponds the number of articles that the search yielded and was retained into the evidence selection process.</w:t>
            </w:r>
          </w:p>
        </w:tc>
        <w:bookmarkEnd w:id="332"/>
      </w:tr>
    </w:tbl>
    <w:p w14:paraId="0E75438F" w14:textId="77777777" w:rsidR="00162F7F" w:rsidRDefault="00014AB3">
      <w:pPr>
        <w:pStyle w:val="BodyText"/>
      </w:pPr>
      <w:r>
        <w:t>The data</w:t>
      </w:r>
      <w:r>
        <w:t xml:space="preserve"> extraction template:</w:t>
      </w:r>
    </w:p>
    <w:tbl>
      <w:tblPr>
        <w:tblStyle w:val="Table"/>
        <w:tblW w:w="5000" w:type="pct"/>
        <w:tblLook w:val="0000" w:firstRow="0" w:lastRow="0" w:firstColumn="0" w:lastColumn="0" w:noHBand="0" w:noVBand="0"/>
      </w:tblPr>
      <w:tblGrid>
        <w:gridCol w:w="9054"/>
      </w:tblGrid>
      <w:tr w:rsidR="00162F7F" w14:paraId="2A2336CD" w14:textId="77777777">
        <w:tc>
          <w:tcPr>
            <w:tcW w:w="0" w:type="auto"/>
          </w:tcPr>
          <w:p w14:paraId="43AD7A73" w14:textId="77777777" w:rsidR="00162F7F" w:rsidRDefault="00014AB3">
            <w:pPr>
              <w:pStyle w:val="Figure"/>
              <w:jc w:val="center"/>
            </w:pPr>
            <w:bookmarkStart w:id="333" w:name="fig-A2"/>
            <w:r>
              <w:rPr>
                <w:noProof/>
              </w:rPr>
              <w:lastRenderedPageBreak/>
              <w:drawing>
                <wp:inline distT="0" distB="0" distL="0" distR="0" wp14:anchorId="38C48084" wp14:editId="65830ACA">
                  <wp:extent cx="5334000" cy="23295976"/>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ata-extract-template.png"/>
                          <pic:cNvPicPr>
                            <a:picLocks noChangeAspect="1" noChangeArrowheads="1"/>
                          </pic:cNvPicPr>
                        </pic:nvPicPr>
                        <pic:blipFill>
                          <a:blip r:embed="rId14"/>
                          <a:stretch>
                            <a:fillRect/>
                          </a:stretch>
                        </pic:blipFill>
                        <pic:spPr bwMode="auto">
                          <a:xfrm>
                            <a:off x="0" y="0"/>
                            <a:ext cx="5334000" cy="23295976"/>
                          </a:xfrm>
                          <a:prstGeom prst="rect">
                            <a:avLst/>
                          </a:prstGeom>
                          <a:noFill/>
                          <a:ln w="9525">
                            <a:noFill/>
                            <a:headEnd/>
                            <a:tailEnd/>
                          </a:ln>
                        </pic:spPr>
                      </pic:pic>
                    </a:graphicData>
                  </a:graphic>
                </wp:inline>
              </w:drawing>
            </w:r>
          </w:p>
          <w:p w14:paraId="713F72C7" w14:textId="77777777" w:rsidR="00162F7F" w:rsidRDefault="00014AB3">
            <w:pPr>
              <w:pStyle w:val="ImageCaption"/>
              <w:spacing w:before="200"/>
            </w:pPr>
            <w:r>
              <w:t>Figure 5: The data extraction template with associated defintions.</w:t>
            </w:r>
          </w:p>
        </w:tc>
        <w:bookmarkEnd w:id="333"/>
      </w:tr>
    </w:tbl>
    <w:p w14:paraId="23FA2FB7" w14:textId="77777777" w:rsidR="00162F7F" w:rsidRDefault="00014AB3">
      <w:pPr>
        <w:pStyle w:val="Heading1"/>
      </w:pPr>
      <w:bookmarkStart w:id="334" w:name="references"/>
      <w:bookmarkEnd w:id="331"/>
      <w:r>
        <w:lastRenderedPageBreak/>
        <w:t>References</w:t>
      </w:r>
    </w:p>
    <w:p w14:paraId="50053FC5" w14:textId="77777777" w:rsidR="00162F7F" w:rsidRDefault="00014AB3">
      <w:pPr>
        <w:pStyle w:val="Bibliography"/>
      </w:pPr>
      <w:bookmarkStart w:id="335" w:name="ref-adlakhaMindGapGender2020"/>
      <w:bookmarkStart w:id="336" w:name="refs"/>
      <w:r>
        <w:t xml:space="preserve">Adlakha, D, and DC Parra. 2020. “Mind the Gap: Gender Differences in Walkability, Transportation and Physical Activity in Urban India.” </w:t>
      </w:r>
      <w:r>
        <w:rPr>
          <w:i/>
          <w:iCs/>
        </w:rPr>
        <w:t>JOURNAL OF TRANSP</w:t>
      </w:r>
      <w:r>
        <w:rPr>
          <w:i/>
          <w:iCs/>
        </w:rPr>
        <w:t>ORT &amp; HEALTH</w:t>
      </w:r>
      <w:r>
        <w:t xml:space="preserve"> 18. </w:t>
      </w:r>
      <w:hyperlink r:id="rId15">
        <w:r>
          <w:rPr>
            <w:rStyle w:val="Hyperlink"/>
          </w:rPr>
          <w:t>https://doi.org/10.1016/j.jth.2020.100875</w:t>
        </w:r>
      </w:hyperlink>
      <w:r>
        <w:t>.</w:t>
      </w:r>
    </w:p>
    <w:p w14:paraId="746C3C8F" w14:textId="77777777" w:rsidR="00162F7F" w:rsidRDefault="00014AB3">
      <w:pPr>
        <w:pStyle w:val="Bibliography"/>
      </w:pPr>
      <w:bookmarkStart w:id="337" w:name="X47ff8e046ddb104f3b7d24ebbb2051ecb959457"/>
      <w:bookmarkEnd w:id="335"/>
      <w:r>
        <w:t xml:space="preserve">Agost-Felip, R, MJ Rua, and F Kouidmi. 2021. “An Inclusive Model for Assessing Age-Friendly Urban Environments in Vulnerable Areas.” </w:t>
      </w:r>
      <w:r>
        <w:rPr>
          <w:i/>
          <w:iCs/>
        </w:rPr>
        <w:t>SU</w:t>
      </w:r>
      <w:r>
        <w:rPr>
          <w:i/>
          <w:iCs/>
        </w:rPr>
        <w:t>STAINABILITY</w:t>
      </w:r>
      <w:r>
        <w:t xml:space="preserve"> 13 (15). </w:t>
      </w:r>
      <w:hyperlink r:id="rId16">
        <w:r>
          <w:rPr>
            <w:rStyle w:val="Hyperlink"/>
          </w:rPr>
          <w:t>https://doi.org/10.3390/su13158352</w:t>
        </w:r>
      </w:hyperlink>
      <w:r>
        <w:t>.</w:t>
      </w:r>
    </w:p>
    <w:p w14:paraId="775C2B8A" w14:textId="77777777" w:rsidR="00162F7F" w:rsidRDefault="00014AB3">
      <w:pPr>
        <w:pStyle w:val="Bibliography"/>
      </w:pPr>
      <w:bookmarkStart w:id="338" w:name="ref-aldertonWhatMeaningUrban2019"/>
      <w:bookmarkEnd w:id="337"/>
      <w:r>
        <w:t xml:space="preserve">Alderton, A, M Davern, K Nitvimol, I Butterworth, C Higgs, E Ryan, and H Badland. 2019. “What Is the Meaning of Urban Liveability for a City in </w:t>
      </w:r>
      <w:r>
        <w:t xml:space="preserve">a Low-to-Middle-Income Country? Contextualising Liveability for Bangkok, Thailand.” </w:t>
      </w:r>
      <w:r>
        <w:rPr>
          <w:i/>
          <w:iCs/>
        </w:rPr>
        <w:t>GLOBALIZATION AND HEALTH</w:t>
      </w:r>
      <w:r>
        <w:t xml:space="preserve"> 15. </w:t>
      </w:r>
      <w:hyperlink r:id="rId17">
        <w:r>
          <w:rPr>
            <w:rStyle w:val="Hyperlink"/>
          </w:rPr>
          <w:t>https://doi.org/10.1186/s12992-019-0484-8</w:t>
        </w:r>
      </w:hyperlink>
      <w:r>
        <w:t>.</w:t>
      </w:r>
    </w:p>
    <w:p w14:paraId="25FF350F" w14:textId="77777777" w:rsidR="00162F7F" w:rsidRDefault="00014AB3">
      <w:pPr>
        <w:pStyle w:val="Bibliography"/>
      </w:pPr>
      <w:bookmarkStart w:id="339" w:name="ref-allenPlanningTransportSocial2020"/>
      <w:bookmarkEnd w:id="338"/>
      <w:r>
        <w:t xml:space="preserve">Allen, J, and S Farber. 2020. “Planning Transport for Social Inclusion: An Accessibility-Activity Participation Approach.” </w:t>
      </w:r>
      <w:r>
        <w:rPr>
          <w:i/>
          <w:iCs/>
        </w:rPr>
        <w:t>TRANSPORTATION RESEARCH PART D-TRANSPORT AND ENVIRONMENT</w:t>
      </w:r>
      <w:r>
        <w:t xml:space="preserve"> 78 (January). </w:t>
      </w:r>
      <w:hyperlink r:id="rId18">
        <w:r>
          <w:rPr>
            <w:rStyle w:val="Hyperlink"/>
          </w:rPr>
          <w:t>h</w:t>
        </w:r>
        <w:r>
          <w:rPr>
            <w:rStyle w:val="Hyperlink"/>
          </w:rPr>
          <w:t>ttps://doi.org/10.1016/j.trd.2019.102212</w:t>
        </w:r>
      </w:hyperlink>
      <w:r>
        <w:t>.</w:t>
      </w:r>
    </w:p>
    <w:p w14:paraId="4AA357E4" w14:textId="77777777" w:rsidR="00162F7F" w:rsidRDefault="00014AB3">
      <w:pPr>
        <w:pStyle w:val="Bibliography"/>
      </w:pPr>
      <w:bookmarkStart w:id="340" w:name="ref-behbahaniDesigningRoadNetwork2019"/>
      <w:bookmarkEnd w:id="339"/>
      <w:r>
        <w:t xml:space="preserve">Behbahani, Hamid, Sobhan Nazari, Hamidreza Partovifar, and Masood Jafari Kang. 2019. “Designing a Road Network Using John Rawls’s Social Justice Approach.” </w:t>
      </w:r>
      <w:r>
        <w:rPr>
          <w:i/>
          <w:iCs/>
        </w:rPr>
        <w:t>Journal of Urban Planning and Development</w:t>
      </w:r>
      <w:r>
        <w:t xml:space="preserve"> 145 (2): 0501900</w:t>
      </w:r>
      <w:r>
        <w:t xml:space="preserve">2. </w:t>
      </w:r>
      <w:hyperlink r:id="rId19">
        <w:r>
          <w:rPr>
            <w:rStyle w:val="Hyperlink"/>
          </w:rPr>
          <w:t>https://doi.org/10.1061/(ASCE)UP.1943-5444.0000500</w:t>
        </w:r>
      </w:hyperlink>
      <w:r>
        <w:t>.</w:t>
      </w:r>
    </w:p>
    <w:p w14:paraId="776F9EB1" w14:textId="77777777" w:rsidR="00162F7F" w:rsidRDefault="00014AB3">
      <w:pPr>
        <w:pStyle w:val="Bibliography"/>
      </w:pPr>
      <w:bookmarkStart w:id="341" w:name="X9fcd17ebd0d156482057663216bd4471bc04a15"/>
      <w:bookmarkEnd w:id="340"/>
      <w:r>
        <w:t xml:space="preserve">Benevenuto, R, and B Caulfield. 2020. “Examining Transport Needs in the Global South Using a Screening Framework.” </w:t>
      </w:r>
      <w:r>
        <w:rPr>
          <w:i/>
          <w:iCs/>
        </w:rPr>
        <w:t>JOURNAL OF TRANS</w:t>
      </w:r>
      <w:r>
        <w:rPr>
          <w:i/>
          <w:iCs/>
        </w:rPr>
        <w:t>PORT GEOGRAPHY</w:t>
      </w:r>
      <w:r>
        <w:t xml:space="preserve"> 88. </w:t>
      </w:r>
      <w:hyperlink r:id="rId20">
        <w:r>
          <w:rPr>
            <w:rStyle w:val="Hyperlink"/>
          </w:rPr>
          <w:t>https://doi.org/10.1016/j.jtrangeo.2020.102845</w:t>
        </w:r>
      </w:hyperlink>
      <w:r>
        <w:t>.</w:t>
      </w:r>
    </w:p>
    <w:p w14:paraId="1027D67A" w14:textId="77777777" w:rsidR="00162F7F" w:rsidRDefault="00014AB3">
      <w:pPr>
        <w:pStyle w:val="Bibliography"/>
      </w:pPr>
      <w:bookmarkStart w:id="342" w:name="ref-berheAdaptationDissonanceQuality2014"/>
      <w:bookmarkEnd w:id="341"/>
      <w:r>
        <w:t xml:space="preserve">Berhe, RT, J Martinez, and J Verplanke. 2014. “Adaptation and Dissonance in Quality of Life: A Case Study in Mekelle, Ethiopia.” </w:t>
      </w:r>
      <w:r>
        <w:rPr>
          <w:i/>
          <w:iCs/>
        </w:rPr>
        <w:t>SOCIAL INDICATORS RESEARCH</w:t>
      </w:r>
      <w:r>
        <w:t xml:space="preserve"> 118 (2): 535–54. </w:t>
      </w:r>
      <w:hyperlink r:id="rId21">
        <w:r>
          <w:rPr>
            <w:rStyle w:val="Hyperlink"/>
          </w:rPr>
          <w:t>https://doi.org/10.100</w:t>
        </w:r>
        <w:r>
          <w:rPr>
            <w:rStyle w:val="Hyperlink"/>
          </w:rPr>
          <w:t>7/s11205-013-0448-y</w:t>
        </w:r>
      </w:hyperlink>
      <w:r>
        <w:t>.</w:t>
      </w:r>
    </w:p>
    <w:p w14:paraId="635BC8A1" w14:textId="77777777" w:rsidR="00162F7F" w:rsidRDefault="00014AB3">
      <w:pPr>
        <w:pStyle w:val="Bibliography"/>
      </w:pPr>
      <w:bookmarkStart w:id="343" w:name="ref-boisjolyHowGetThere2017"/>
      <w:bookmarkEnd w:id="342"/>
      <w:r>
        <w:t xml:space="preserve">Boisjoly, Geneviève, and Ahmed M. El-Geneidy. 2017. “How to Get There? A Critical Assessment of Accessibility Objectives and Indicators in Metropolitan Transportation Plans.” </w:t>
      </w:r>
      <w:r>
        <w:rPr>
          <w:i/>
          <w:iCs/>
        </w:rPr>
        <w:t>Transport Policy</w:t>
      </w:r>
      <w:r>
        <w:t xml:space="preserve"> 55 (April): 38–50. </w:t>
      </w:r>
      <w:hyperlink r:id="rId22">
        <w:r>
          <w:rPr>
            <w:rStyle w:val="Hyperlink"/>
          </w:rPr>
          <w:t>https://doi.org/10.1016/j.tranpol.2016.12.011</w:t>
        </w:r>
      </w:hyperlink>
      <w:r>
        <w:t>.</w:t>
      </w:r>
    </w:p>
    <w:p w14:paraId="532CBF2D" w14:textId="77777777" w:rsidR="00162F7F" w:rsidRDefault="00014AB3">
      <w:pPr>
        <w:pStyle w:val="Bibliography"/>
      </w:pPr>
      <w:bookmarkStart w:id="344" w:name="X41336af2b64c844c11611742e46e76dcbe9a085"/>
      <w:bookmarkEnd w:id="343"/>
      <w:r>
        <w:t xml:space="preserve">Boisjoly, G, B Serra, GT Oliveira, and A El-Geneidy. 2020. “Accessibility Measurements in Sao Paulo, Rio de Janeiro, Curitiba and Recife, Brazil.” </w:t>
      </w:r>
      <w:r>
        <w:rPr>
          <w:i/>
          <w:iCs/>
        </w:rPr>
        <w:t xml:space="preserve">JOURNAL OF TRANSPORT </w:t>
      </w:r>
      <w:r>
        <w:rPr>
          <w:i/>
          <w:iCs/>
        </w:rPr>
        <w:t>GEOGRAPHY</w:t>
      </w:r>
      <w:r>
        <w:t xml:space="preserve"> 82. </w:t>
      </w:r>
      <w:hyperlink r:id="rId23">
        <w:r>
          <w:rPr>
            <w:rStyle w:val="Hyperlink"/>
          </w:rPr>
          <w:t>https://doi.org/10.1016/j.jtrangeo.2019.102551</w:t>
        </w:r>
      </w:hyperlink>
      <w:r>
        <w:t>.</w:t>
      </w:r>
    </w:p>
    <w:p w14:paraId="76AEF065" w14:textId="77777777" w:rsidR="00162F7F" w:rsidRDefault="00014AB3">
      <w:pPr>
        <w:pStyle w:val="Bibliography"/>
      </w:pPr>
      <w:bookmarkStart w:id="345" w:name="X1a2be605ea41d362ca832fc6706a2468fb59e31"/>
      <w:bookmarkEnd w:id="344"/>
      <w:r>
        <w:t>Cao, D, and J Stanley. 2017. “Indicators of Socio-Spatial Transport Disadvantage for Inter-Island Transport Planning in Rural Ph</w:t>
      </w:r>
      <w:r>
        <w:t xml:space="preserve">ilippine Communities.” </w:t>
      </w:r>
      <w:r>
        <w:rPr>
          <w:i/>
          <w:iCs/>
        </w:rPr>
        <w:t>SOCIAL INCLUSION</w:t>
      </w:r>
      <w:r>
        <w:t xml:space="preserve"> 5 (4): 116–31. </w:t>
      </w:r>
      <w:hyperlink r:id="rId24">
        <w:r>
          <w:rPr>
            <w:rStyle w:val="Hyperlink"/>
          </w:rPr>
          <w:t>https://doi.org/10.17645/si.v5i4.1098</w:t>
        </w:r>
      </w:hyperlink>
      <w:r>
        <w:t>.</w:t>
      </w:r>
    </w:p>
    <w:p w14:paraId="304944BC" w14:textId="77777777" w:rsidR="00162F7F" w:rsidRDefault="00014AB3">
      <w:pPr>
        <w:pStyle w:val="Bibliography"/>
      </w:pPr>
      <w:bookmarkStart w:id="346" w:name="ref-doranPursuitCyclingEquity2021"/>
      <w:bookmarkEnd w:id="345"/>
      <w:r>
        <w:t xml:space="preserve">Doran, Alexandra, Ahmed El-Geneidy, and Kevin Manaugh. 2021. “The Pursuit of Cycling Equity: A Review of </w:t>
      </w:r>
      <w:r>
        <w:t xml:space="preserve">Canadian Transport Plans.” </w:t>
      </w:r>
      <w:r>
        <w:rPr>
          <w:i/>
          <w:iCs/>
        </w:rPr>
        <w:t>Journal of Transport Geography</w:t>
      </w:r>
      <w:r>
        <w:t xml:space="preserve"> 90 (January): 102927. </w:t>
      </w:r>
      <w:hyperlink r:id="rId25">
        <w:r>
          <w:rPr>
            <w:rStyle w:val="Hyperlink"/>
          </w:rPr>
          <w:t>https://doi.org/10.1016/j.jtrangeo.2020.102927</w:t>
        </w:r>
      </w:hyperlink>
      <w:r>
        <w:t>.</w:t>
      </w:r>
    </w:p>
    <w:p w14:paraId="05DEA576" w14:textId="77777777" w:rsidR="00162F7F" w:rsidRDefault="00014AB3">
      <w:pPr>
        <w:pStyle w:val="Bibliography"/>
      </w:pPr>
      <w:bookmarkStart w:id="347" w:name="Xb30c055a612caecf6a078558e9d0dcc44ba8db4"/>
      <w:bookmarkEnd w:id="346"/>
      <w:r>
        <w:lastRenderedPageBreak/>
        <w:t>Falavigna, C., and D. Hernandez. 2016. “Assessing Inequalities</w:t>
      </w:r>
      <w:r>
        <w:t xml:space="preserve"> on Public Transport Affordability in Two Latin American Cities: Montevideo (Uruguay) and Cordoba (Argentina).” </w:t>
      </w:r>
      <w:r>
        <w:rPr>
          <w:i/>
          <w:iCs/>
        </w:rPr>
        <w:t>TRANSPORT POLICY</w:t>
      </w:r>
      <w:r>
        <w:t xml:space="preserve"> 45: 145–55. </w:t>
      </w:r>
      <w:hyperlink r:id="rId26">
        <w:r>
          <w:rPr>
            <w:rStyle w:val="Hyperlink"/>
          </w:rPr>
          <w:t>https://doi.org/10.1016/j.tranpol.2015.09.011</w:t>
        </w:r>
      </w:hyperlink>
      <w:r>
        <w:t>.</w:t>
      </w:r>
    </w:p>
    <w:p w14:paraId="497E4615" w14:textId="77777777" w:rsidR="00162F7F" w:rsidRDefault="00014AB3">
      <w:pPr>
        <w:pStyle w:val="Bibliography"/>
      </w:pPr>
      <w:bookmarkStart w:id="348" w:name="Xd6ad6c9793586637baa43571ee9aca3e509908b"/>
      <w:bookmarkEnd w:id="347"/>
      <w:r>
        <w:t>Fra</w:t>
      </w:r>
      <w:r>
        <w:t xml:space="preserve">nsen, K, T Neutens, S Farber, P De Maeyer, G Deruyter, and F Witlox. 2015. “Identifying Public Transport Gaps Using Time-Dependent Accessibility Levels.” </w:t>
      </w:r>
      <w:r>
        <w:rPr>
          <w:i/>
          <w:iCs/>
        </w:rPr>
        <w:t>JOURNAL OF TRANSPORT GEOGRAPHY</w:t>
      </w:r>
      <w:r>
        <w:t xml:space="preserve"> 48 (October): 176–87. </w:t>
      </w:r>
      <w:hyperlink r:id="rId27">
        <w:r>
          <w:rPr>
            <w:rStyle w:val="Hyperlink"/>
          </w:rPr>
          <w:t>https://doi.org/10.1016/j.jtrangeo.2015.09.008</w:t>
        </w:r>
      </w:hyperlink>
      <w:r>
        <w:t>.</w:t>
      </w:r>
    </w:p>
    <w:p w14:paraId="0C535F89" w14:textId="77777777" w:rsidR="00162F7F" w:rsidRDefault="00014AB3">
      <w:pPr>
        <w:pStyle w:val="Bibliography"/>
      </w:pPr>
      <w:bookmarkStart w:id="349" w:name="Xd35b059feac4121a56c502ba7e67610e305988a"/>
      <w:bookmarkEnd w:id="348"/>
      <w:r>
        <w:t xml:space="preserve">Fried, T, TH Tun, JM Klopp, and B Welle. 2020. “Measuring the Sustainable Development Goal (SDG) Transport Target and Accessibility of Nairobi’s Matatus.” </w:t>
      </w:r>
      <w:r>
        <w:rPr>
          <w:i/>
          <w:iCs/>
        </w:rPr>
        <w:t>TRANSPORTATION RESEARCH RECORD</w:t>
      </w:r>
      <w:r>
        <w:t xml:space="preserve"> 2674 </w:t>
      </w:r>
      <w:r>
        <w:t xml:space="preserve">(5): 196–207. </w:t>
      </w:r>
      <w:hyperlink r:id="rId28">
        <w:r>
          <w:rPr>
            <w:rStyle w:val="Hyperlink"/>
          </w:rPr>
          <w:t>https://doi.org/10.1177/0361198120914620</w:t>
        </w:r>
      </w:hyperlink>
      <w:r>
        <w:t>.</w:t>
      </w:r>
    </w:p>
    <w:p w14:paraId="7584BE51" w14:textId="77777777" w:rsidR="00162F7F" w:rsidRDefault="00014AB3">
      <w:pPr>
        <w:pStyle w:val="Bibliography"/>
      </w:pPr>
      <w:bookmarkStart w:id="350" w:name="X3906654a4d2f5d777a02f00076a62bbbdb818d4"/>
      <w:bookmarkEnd w:id="349"/>
      <w:r>
        <w:t>Guo, Yujie, Zhiwei Chen, Amy Stuart, Xiaopeng Li, and Yu Zhang. 2020. “A Systematic Overview of Transportation Equity in Terms of Accessibil</w:t>
      </w:r>
      <w:r>
        <w:t xml:space="preserve">ity, Traffic Emissions, and Safety Outcomes: From Conventional to Emerging Technologies.” </w:t>
      </w:r>
      <w:r>
        <w:rPr>
          <w:i/>
          <w:iCs/>
        </w:rPr>
        <w:t>Transportation Research Interdisciplinary Perspectives</w:t>
      </w:r>
      <w:r>
        <w:t xml:space="preserve"> 4 (March): 100091. </w:t>
      </w:r>
      <w:hyperlink r:id="rId29">
        <w:r>
          <w:rPr>
            <w:rStyle w:val="Hyperlink"/>
          </w:rPr>
          <w:t>https://doi.org/10.1016/j.trip</w:t>
        </w:r>
        <w:r>
          <w:rPr>
            <w:rStyle w:val="Hyperlink"/>
          </w:rPr>
          <w:t>.2020.100091</w:t>
        </w:r>
      </w:hyperlink>
      <w:r>
        <w:t>.</w:t>
      </w:r>
    </w:p>
    <w:p w14:paraId="0086286F" w14:textId="77777777" w:rsidR="00162F7F" w:rsidRDefault="00014AB3">
      <w:pPr>
        <w:pStyle w:val="Bibliography"/>
      </w:pPr>
      <w:bookmarkStart w:id="351" w:name="ref-iglesiasHowUnevenUrban2019"/>
      <w:bookmarkEnd w:id="350"/>
      <w:r w:rsidRPr="00F538E8">
        <w:rPr>
          <w:lang w:val="es-MX"/>
        </w:rPr>
        <w:t xml:space="preserve">Iglesias, Vicente, Francisca </w:t>
      </w:r>
      <w:proofErr w:type="spellStart"/>
      <w:r w:rsidRPr="00F538E8">
        <w:rPr>
          <w:lang w:val="es-MX"/>
        </w:rPr>
        <w:t>Giraldez</w:t>
      </w:r>
      <w:proofErr w:type="spellEnd"/>
      <w:r w:rsidRPr="00F538E8">
        <w:rPr>
          <w:lang w:val="es-MX"/>
        </w:rPr>
        <w:t xml:space="preserve">, Ignacio Tiznado-Aitken, and Juan Carlos Muñoz. </w:t>
      </w:r>
      <w:r>
        <w:t xml:space="preserve">2019. “How Uneven Is the Urban Mobility Playing Field? Inequalities Among Socioeconomic Groups in Santiago De Chile.” </w:t>
      </w:r>
      <w:r>
        <w:rPr>
          <w:i/>
          <w:iCs/>
        </w:rPr>
        <w:t>Transportation Research Record</w:t>
      </w:r>
      <w:r>
        <w:t xml:space="preserve"> 2673 (1</w:t>
      </w:r>
      <w:r>
        <w:t xml:space="preserve">1): 59–70. </w:t>
      </w:r>
      <w:hyperlink r:id="rId30">
        <w:r>
          <w:rPr>
            <w:rStyle w:val="Hyperlink"/>
          </w:rPr>
          <w:t>https://doi.org/10.1177/0361198119849588</w:t>
        </w:r>
      </w:hyperlink>
      <w:r>
        <w:t>.</w:t>
      </w:r>
    </w:p>
    <w:p w14:paraId="35C9D94E" w14:textId="77777777" w:rsidR="00162F7F" w:rsidRDefault="00014AB3">
      <w:pPr>
        <w:pStyle w:val="Bibliography"/>
      </w:pPr>
      <w:bookmarkStart w:id="352" w:name="X96e6b0b1e1d942e1b926e53340b3e2b9741c3f8"/>
      <w:bookmarkEnd w:id="351"/>
      <w:r>
        <w:t xml:space="preserve">Isalou, Ali A., Todd Litman, and Behzad Shahmoradi. 2014. “Testing the Housing and Transportation Affordability Index in a Developing World Context: A Sustainability Comparison of Central and Suburban Districts in Qom, Iran.” </w:t>
      </w:r>
      <w:r>
        <w:rPr>
          <w:i/>
          <w:iCs/>
        </w:rPr>
        <w:t>Transport Policy</w:t>
      </w:r>
      <w:r>
        <w:t xml:space="preserve"> 33 (May): 33–</w:t>
      </w:r>
      <w:r>
        <w:t xml:space="preserve">39. </w:t>
      </w:r>
      <w:hyperlink r:id="rId31">
        <w:r>
          <w:rPr>
            <w:rStyle w:val="Hyperlink"/>
          </w:rPr>
          <w:t>https://doi.org/10.1016/j.tranpol.2014.02.006</w:t>
        </w:r>
      </w:hyperlink>
      <w:r>
        <w:t>.</w:t>
      </w:r>
    </w:p>
    <w:p w14:paraId="1BA25AE8" w14:textId="77777777" w:rsidR="00162F7F" w:rsidRDefault="00014AB3">
      <w:pPr>
        <w:pStyle w:val="Bibliography"/>
      </w:pPr>
      <w:bookmarkStart w:id="353" w:name="X6ddc0f2559e4160448a561ea23f63448bafb72f"/>
      <w:bookmarkEnd w:id="352"/>
      <w:r>
        <w:t xml:space="preserve">Jaggar, Alison M. 2009. “The Philosophical Challenges of Global Gender Justice.” </w:t>
      </w:r>
      <w:r>
        <w:rPr>
          <w:i/>
          <w:iCs/>
        </w:rPr>
        <w:t>Philosophical Topics</w:t>
      </w:r>
      <w:r>
        <w:t xml:space="preserve">, Gale Academic OneFile, 37 (2): 1+. </w:t>
      </w:r>
      <w:hyperlink r:id="rId32">
        <w:r>
          <w:rPr>
            <w:rStyle w:val="Hyperlink"/>
          </w:rPr>
          <w:t>link.gale.com/apps/doc/A284016231/AONE?u=ocul_mcmaster&amp;sid=bookmark-AONE&amp;xid=390bfcb0</w:t>
        </w:r>
      </w:hyperlink>
      <w:r>
        <w:t>.</w:t>
      </w:r>
    </w:p>
    <w:p w14:paraId="3E8645DB" w14:textId="77777777" w:rsidR="00162F7F" w:rsidRDefault="00014AB3">
      <w:pPr>
        <w:pStyle w:val="Bibliography"/>
      </w:pPr>
      <w:bookmarkStart w:id="354" w:name="X8d2acf325e3f21a8f1a763843391cb4b1a9ec52"/>
      <w:bookmarkEnd w:id="353"/>
      <w:r>
        <w:t>Khisty, C. Jotin. 1996. “Operationalizing Concepts of Equi</w:t>
      </w:r>
      <w:r>
        <w:t xml:space="preserve">ty for Public Project Investments.” </w:t>
      </w:r>
      <w:r>
        <w:rPr>
          <w:i/>
          <w:iCs/>
        </w:rPr>
        <w:t>Transportation Research Record</w:t>
      </w:r>
      <w:r>
        <w:t xml:space="preserve"> 1559 (1): 94–99. </w:t>
      </w:r>
      <w:hyperlink r:id="rId33">
        <w:r>
          <w:rPr>
            <w:rStyle w:val="Hyperlink"/>
          </w:rPr>
          <w:t>https://doi.org/10.1177/0361198196155900112</w:t>
        </w:r>
      </w:hyperlink>
      <w:r>
        <w:t>.</w:t>
      </w:r>
    </w:p>
    <w:p w14:paraId="4032B8A7" w14:textId="77777777" w:rsidR="00162F7F" w:rsidRDefault="00014AB3">
      <w:pPr>
        <w:pStyle w:val="Bibliography"/>
      </w:pPr>
      <w:bookmarkStart w:id="355" w:name="ref-lewisExploringEquityHow2021"/>
      <w:bookmarkEnd w:id="354"/>
      <w:r>
        <w:t>Lewis, Elyse O’Callaghan, Don MacKenzie, and Jessica Kaminsky. 2</w:t>
      </w:r>
      <w:r>
        <w:t xml:space="preserve">021. “Exploring Equity: How Equity Norms Have Been Applied Implicitly and Explicitly in Transportation Research and Practice.” </w:t>
      </w:r>
      <w:r>
        <w:rPr>
          <w:i/>
          <w:iCs/>
        </w:rPr>
        <w:t>Transportation Research Interdisciplinary Perspectives</w:t>
      </w:r>
      <w:r>
        <w:t xml:space="preserve"> 9 (March): 100332. </w:t>
      </w:r>
      <w:hyperlink r:id="rId34">
        <w:r>
          <w:rPr>
            <w:rStyle w:val="Hyperlink"/>
          </w:rPr>
          <w:t>https://doi.org/10.1016/j.trip.2021.100332</w:t>
        </w:r>
      </w:hyperlink>
      <w:r>
        <w:t>.</w:t>
      </w:r>
    </w:p>
    <w:p w14:paraId="74E2AD31" w14:textId="77777777" w:rsidR="00162F7F" w:rsidRDefault="00014AB3">
      <w:pPr>
        <w:pStyle w:val="Bibliography"/>
      </w:pPr>
      <w:bookmarkStart w:id="356" w:name="Xfa6796fc146a4c10d4a29bf5a0a74fe2af6bb72"/>
      <w:bookmarkEnd w:id="355"/>
      <w:r>
        <w:t xml:space="preserve">Linovski, Orly. 2020. “Equity in Transportation Planning.” </w:t>
      </w:r>
      <w:hyperlink r:id="rId35">
        <w:r>
          <w:rPr>
            <w:rStyle w:val="Hyperlink"/>
          </w:rPr>
          <w:t>https://mspace.l</w:t>
        </w:r>
        <w:r>
          <w:rPr>
            <w:rStyle w:val="Hyperlink"/>
          </w:rPr>
          <w:t>ib.umanitoba.ca/bitstream/handle/1993/36220/Linovski_Orly_Transportation_Equity.pdf?sequence=1</w:t>
        </w:r>
      </w:hyperlink>
      <w:r>
        <w:t>.</w:t>
      </w:r>
    </w:p>
    <w:p w14:paraId="371B186D" w14:textId="77777777" w:rsidR="00162F7F" w:rsidRDefault="00014AB3">
      <w:pPr>
        <w:pStyle w:val="Bibliography"/>
      </w:pPr>
      <w:bookmarkStart w:id="357" w:name="Xea4b1382d30ff2e2ecad27d529c711d1ff3fef7"/>
      <w:bookmarkEnd w:id="356"/>
      <w:r>
        <w:lastRenderedPageBreak/>
        <w:t>Litman, Todd. 2022. “Evaluating Transportation Equity: Guidance for Incorporating Distributional Impacts in Transport Planning.” ITE Journal.</w:t>
      </w:r>
    </w:p>
    <w:p w14:paraId="2584EF88" w14:textId="77777777" w:rsidR="00162F7F" w:rsidRDefault="00014AB3">
      <w:pPr>
        <w:pStyle w:val="Bibliography"/>
      </w:pPr>
      <w:bookmarkStart w:id="358" w:name="ref-lucasProvidingTransportSocial2006"/>
      <w:bookmarkEnd w:id="357"/>
      <w:r>
        <w:t>Lucas, Karen. 2006</w:t>
      </w:r>
      <w:r>
        <w:t xml:space="preserve">. “Providing Transport for Social Inclusion Within a Framework for Environmental Justice in the UK.” </w:t>
      </w:r>
      <w:r>
        <w:rPr>
          <w:i/>
          <w:iCs/>
        </w:rPr>
        <w:t>Transportation Research Part A: Policy and Practice</w:t>
      </w:r>
      <w:r>
        <w:t xml:space="preserve"> 40 (10): 801–9. </w:t>
      </w:r>
      <w:hyperlink r:id="rId36">
        <w:r>
          <w:rPr>
            <w:rStyle w:val="Hyperlink"/>
          </w:rPr>
          <w:t>https://doi.org/10.1016/j.</w:t>
        </w:r>
        <w:r>
          <w:rPr>
            <w:rStyle w:val="Hyperlink"/>
          </w:rPr>
          <w:t>tra.2005.12.005</w:t>
        </w:r>
      </w:hyperlink>
      <w:r>
        <w:t>.</w:t>
      </w:r>
    </w:p>
    <w:p w14:paraId="77E5F764" w14:textId="77777777" w:rsidR="00162F7F" w:rsidRDefault="00014AB3">
      <w:pPr>
        <w:pStyle w:val="Bibliography"/>
      </w:pPr>
      <w:bookmarkStart w:id="359" w:name="ref-lucasMeasuringTransportEquity2019"/>
      <w:bookmarkEnd w:id="358"/>
      <w:r>
        <w:t xml:space="preserve">Lucas, Karen, Karel Martens, Floridea Di Ciommo, and Ariane Dupont-Kieffer, eds. 2019. </w:t>
      </w:r>
      <w:r>
        <w:rPr>
          <w:i/>
          <w:iCs/>
        </w:rPr>
        <w:t>Measuring Transport Equity</w:t>
      </w:r>
      <w:r>
        <w:t>. Measuring Transport Equity. Amsterdam, Netherlands ; Cambridge, MA, United States: Elsevier.</w:t>
      </w:r>
    </w:p>
    <w:p w14:paraId="4C50A001" w14:textId="77777777" w:rsidR="00162F7F" w:rsidRDefault="00014AB3">
      <w:pPr>
        <w:pStyle w:val="Bibliography"/>
      </w:pPr>
      <w:bookmarkStart w:id="360" w:name="ref-lucasTransportPovertyIts2016"/>
      <w:bookmarkEnd w:id="359"/>
      <w:r>
        <w:t xml:space="preserve">Lucas, Karen, Giulio Mattioli, </w:t>
      </w:r>
      <w:r>
        <w:t xml:space="preserve">Ersillia Verlinghieri, and Alvaro Guzman. 2016. “Transport Poverty and Its Adverse Social Consequences.” </w:t>
      </w:r>
      <w:r>
        <w:rPr>
          <w:i/>
          <w:iCs/>
        </w:rPr>
        <w:t>Proceedings of the Institution of Civil Engineers - Transport</w:t>
      </w:r>
      <w:r>
        <w:t xml:space="preserve"> 169 (6): 353–65. </w:t>
      </w:r>
      <w:hyperlink r:id="rId37">
        <w:r>
          <w:rPr>
            <w:rStyle w:val="Hyperlink"/>
          </w:rPr>
          <w:t>https://doi.or</w:t>
        </w:r>
        <w:r>
          <w:rPr>
            <w:rStyle w:val="Hyperlink"/>
          </w:rPr>
          <w:t>g/10.1680/jtran.15.00073</w:t>
        </w:r>
      </w:hyperlink>
      <w:r>
        <w:t>.</w:t>
      </w:r>
    </w:p>
    <w:p w14:paraId="4C1716C3" w14:textId="77777777" w:rsidR="00162F7F" w:rsidRDefault="00014AB3">
      <w:pPr>
        <w:pStyle w:val="Bibliography"/>
      </w:pPr>
      <w:bookmarkStart w:id="361" w:name="X6a15720c1381626f1bb9173eb14d336b1c84d1a"/>
      <w:bookmarkEnd w:id="360"/>
      <w:r>
        <w:t xml:space="preserve">Páez, Antonio, Darren M. Scott, and Catherine Morency. 2012. “Measuring Accessibility: Positive and Normative Implementations of Various Accessibility Indicators.” </w:t>
      </w:r>
      <w:r>
        <w:rPr>
          <w:i/>
          <w:iCs/>
        </w:rPr>
        <w:t>Journal of Transport Geography</w:t>
      </w:r>
      <w:r>
        <w:t xml:space="preserve"> 25 (November): 141–53. </w:t>
      </w:r>
      <w:hyperlink r:id="rId38">
        <w:r>
          <w:rPr>
            <w:rStyle w:val="Hyperlink"/>
          </w:rPr>
          <w:t>https://doi.org/10.1016/j.jtrangeo.2012.03.016</w:t>
        </w:r>
      </w:hyperlink>
      <w:r>
        <w:t>.</w:t>
      </w:r>
    </w:p>
    <w:p w14:paraId="2CD10CDC" w14:textId="77777777" w:rsidR="00162F7F" w:rsidRDefault="00014AB3">
      <w:pPr>
        <w:pStyle w:val="Bibliography"/>
      </w:pPr>
      <w:bookmarkStart w:id="362" w:name="ref-pagePRISMA2020Statement2021"/>
      <w:bookmarkEnd w:id="361"/>
      <w:r>
        <w:t>Page, Matthew J, Joanne E McKenzie, Patrick M Bossuyt, Isabelle Boutron, Tammy C Hoffmann, Cynthia D Mulrow, Larissa Shamseer, et al. 2021. “The PRISMA 20</w:t>
      </w:r>
      <w:r>
        <w:t xml:space="preserve">20 Statement: An Updated Guideline for Reporting Systematic Reviews.” </w:t>
      </w:r>
      <w:r>
        <w:rPr>
          <w:i/>
          <w:iCs/>
        </w:rPr>
        <w:t>BMJ</w:t>
      </w:r>
      <w:r>
        <w:t xml:space="preserve">, March, n71. </w:t>
      </w:r>
      <w:hyperlink r:id="rId39">
        <w:r>
          <w:rPr>
            <w:rStyle w:val="Hyperlink"/>
          </w:rPr>
          <w:t>https://doi.org/10.1136/bmj.n71</w:t>
        </w:r>
      </w:hyperlink>
      <w:r>
        <w:t>.</w:t>
      </w:r>
    </w:p>
    <w:p w14:paraId="6AE71B7A" w14:textId="77777777" w:rsidR="00162F7F" w:rsidRDefault="00014AB3">
      <w:pPr>
        <w:pStyle w:val="Bibliography"/>
      </w:pPr>
      <w:bookmarkStart w:id="363" w:name="ref-parrySocialVulnerabilityClimatic2018"/>
      <w:bookmarkEnd w:id="362"/>
      <w:r>
        <w:t>Parry, L, G Davies, O Almeida, G Frausin, A de Moraes, S Rivero, N Filizola, and P To</w:t>
      </w:r>
      <w:r>
        <w:t xml:space="preserve">rres. 2018. “Social Vulnerability to Climatic Shocks Is Shaped by Urban Accessibility.” </w:t>
      </w:r>
      <w:r>
        <w:rPr>
          <w:i/>
          <w:iCs/>
        </w:rPr>
        <w:t>ANNALS OF THE AMERICAN ASSOCIATION OF GEOGRAPHERS</w:t>
      </w:r>
      <w:r>
        <w:t xml:space="preserve"> 108 (1): 125–43. </w:t>
      </w:r>
      <w:hyperlink r:id="rId40">
        <w:r>
          <w:rPr>
            <w:rStyle w:val="Hyperlink"/>
          </w:rPr>
          <w:t>https://doi.org/10.1080/24694452.2017.1325726</w:t>
        </w:r>
      </w:hyperlink>
      <w:r>
        <w:t>.</w:t>
      </w:r>
    </w:p>
    <w:p w14:paraId="3F160311" w14:textId="77777777" w:rsidR="00162F7F" w:rsidRDefault="00014AB3">
      <w:pPr>
        <w:pStyle w:val="Bibliography"/>
      </w:pPr>
      <w:bookmarkStart w:id="364" w:name="ref-pereiraTransportationEquity2021"/>
      <w:bookmarkEnd w:id="363"/>
      <w:r>
        <w:t xml:space="preserve">Pereira, Rafael H. M., and Alex Karner. 2021. “Transportation Equity.” In </w:t>
      </w:r>
      <w:r>
        <w:rPr>
          <w:i/>
          <w:iCs/>
        </w:rPr>
        <w:t>International Encyclopedia of Transportation</w:t>
      </w:r>
      <w:r>
        <w:t xml:space="preserve">, 271–77. Elsevier. </w:t>
      </w:r>
      <w:hyperlink r:id="rId41">
        <w:r>
          <w:rPr>
            <w:rStyle w:val="Hyperlink"/>
          </w:rPr>
          <w:t>h</w:t>
        </w:r>
        <w:r>
          <w:rPr>
            <w:rStyle w:val="Hyperlink"/>
          </w:rPr>
          <w:t>ttps://doi.org/10.1016/B978-0-08-102671-7.10053-3</w:t>
        </w:r>
      </w:hyperlink>
      <w:r>
        <w:t>.</w:t>
      </w:r>
    </w:p>
    <w:p w14:paraId="4A8084CF" w14:textId="77777777" w:rsidR="00162F7F" w:rsidRDefault="00014AB3">
      <w:pPr>
        <w:pStyle w:val="Bibliography"/>
      </w:pPr>
      <w:bookmarkStart w:id="365" w:name="X08ffeb1ccbc267c07880007a80bddb13e2a37e6"/>
      <w:bookmarkEnd w:id="364"/>
      <w:r>
        <w:t xml:space="preserve">Pereira, Rafael H. M., Tim Schwanen, and David Banister. 2017. “Distributive Justice and Equity in Transportation.” </w:t>
      </w:r>
      <w:r>
        <w:rPr>
          <w:i/>
          <w:iCs/>
        </w:rPr>
        <w:t>Transport Reviews</w:t>
      </w:r>
      <w:r>
        <w:t xml:space="preserve"> 37 (2): 170–91. </w:t>
      </w:r>
      <w:hyperlink r:id="rId42">
        <w:r>
          <w:rPr>
            <w:rStyle w:val="Hyperlink"/>
          </w:rPr>
          <w:t>https://doi.org/10.1080/01441647.2016.1257660</w:t>
        </w:r>
      </w:hyperlink>
      <w:r>
        <w:t>.</w:t>
      </w:r>
    </w:p>
    <w:p w14:paraId="3F73C6AD" w14:textId="77777777" w:rsidR="00162F7F" w:rsidRDefault="00014AB3">
      <w:pPr>
        <w:pStyle w:val="Bibliography"/>
      </w:pPr>
      <w:bookmarkStart w:id="366" w:name="Xd6b2b11afd809fd2b178aa496f3dfc2bb95c672"/>
      <w:bookmarkEnd w:id="365"/>
      <w:r>
        <w:t>Peters, Micah D. J., Casey Marnie, Andrea C. Tricco, Danielle Pollock, Zachary Munn, Lyndsay Alexander, Patricia McInerney, Christina M. Godfrey, and Hanan Khalil. 2020. “Updated Methodological Guida</w:t>
      </w:r>
      <w:r>
        <w:t xml:space="preserve">nce for the Conduct of Scoping Reviews.” </w:t>
      </w:r>
      <w:r>
        <w:rPr>
          <w:i/>
          <w:iCs/>
        </w:rPr>
        <w:t>JBI Evidence Synthesis</w:t>
      </w:r>
      <w:r>
        <w:t xml:space="preserve"> 18 (10): 2119–26. </w:t>
      </w:r>
      <w:hyperlink r:id="rId43">
        <w:r>
          <w:rPr>
            <w:rStyle w:val="Hyperlink"/>
          </w:rPr>
          <w:t>https://doi.org/10.11124/JBIES-20-00167</w:t>
        </w:r>
      </w:hyperlink>
      <w:r>
        <w:t>.</w:t>
      </w:r>
    </w:p>
    <w:p w14:paraId="5799ADA4" w14:textId="77777777" w:rsidR="00162F7F" w:rsidRDefault="00014AB3">
      <w:pPr>
        <w:pStyle w:val="Bibliography"/>
      </w:pPr>
      <w:bookmarkStart w:id="367" w:name="X48319267702393b2eacd4d25c7ab7065fe0db97"/>
      <w:bookmarkEnd w:id="366"/>
      <w:r>
        <w:t>Peungnumsai, A, H Miyazaki, A Witayangkurn, and SM Kim. 2020. “A Grid-Base</w:t>
      </w:r>
      <w:r>
        <w:t xml:space="preserve">d Spatial Analysis for Detecting Supply-Demand Gaps of Public Transports: A Case Study of the Bangkok Metropolitan Region.” </w:t>
      </w:r>
      <w:r>
        <w:rPr>
          <w:i/>
          <w:iCs/>
        </w:rPr>
        <w:t>SUSTAINABILITY</w:t>
      </w:r>
      <w:r>
        <w:t xml:space="preserve"> 12 (24). </w:t>
      </w:r>
      <w:hyperlink r:id="rId44">
        <w:r>
          <w:rPr>
            <w:rStyle w:val="Hyperlink"/>
          </w:rPr>
          <w:t>https://doi.org/10.3390/su122410382</w:t>
        </w:r>
      </w:hyperlink>
      <w:r>
        <w:t>.</w:t>
      </w:r>
    </w:p>
    <w:p w14:paraId="3DA761C4" w14:textId="77777777" w:rsidR="00162F7F" w:rsidRDefault="00014AB3">
      <w:pPr>
        <w:pStyle w:val="Bibliography"/>
      </w:pPr>
      <w:bookmarkStart w:id="368" w:name="Xef14cbd30294d309dde5718cf66e01b0a7affe1"/>
      <w:bookmarkEnd w:id="367"/>
      <w:r>
        <w:lastRenderedPageBreak/>
        <w:t xml:space="preserve">Przybylinski, Stephen. 2022. “Where Is Justice in Geography? A Review of Justice Theorizing in the Discipline.” </w:t>
      </w:r>
      <w:r>
        <w:rPr>
          <w:i/>
          <w:iCs/>
        </w:rPr>
        <w:t>Geography Compass</w:t>
      </w:r>
      <w:r>
        <w:t xml:space="preserve"> 16 (3): e12615. </w:t>
      </w:r>
      <w:hyperlink r:id="rId45">
        <w:r>
          <w:rPr>
            <w:rStyle w:val="Hyperlink"/>
          </w:rPr>
          <w:t>https://doi.org/10.1111/gec3.12615</w:t>
        </w:r>
      </w:hyperlink>
      <w:r>
        <w:t>.</w:t>
      </w:r>
    </w:p>
    <w:p w14:paraId="595E7956" w14:textId="77777777" w:rsidR="00162F7F" w:rsidRDefault="00014AB3">
      <w:pPr>
        <w:pStyle w:val="Bibliography"/>
      </w:pPr>
      <w:bookmarkStart w:id="369" w:name="ref-rivasHowAffordableTransportation2021"/>
      <w:bookmarkEnd w:id="368"/>
      <w:r>
        <w:t>Rivas, Maria Eugenia</w:t>
      </w:r>
      <w:r>
        <w:t xml:space="preserve">, Tomás Serebrisky, Ancor Suárez-Alemán, and Transportation Research Board. 2021. “How Affordable Is Transportation in Latin America and the Caribbean?” In, 15p. </w:t>
      </w:r>
      <w:hyperlink r:id="rId46">
        <w:r>
          <w:rPr>
            <w:rStyle w:val="Hyperlink"/>
          </w:rPr>
          <w:t>https://annualmeeting.mytrb.org/OnlineProgram/Details/15652https://trid.trb.org/view/1759304</w:t>
        </w:r>
      </w:hyperlink>
      <w:r>
        <w:t>.</w:t>
      </w:r>
    </w:p>
    <w:p w14:paraId="1861CFFB" w14:textId="77777777" w:rsidR="00162F7F" w:rsidRDefault="00014AB3">
      <w:pPr>
        <w:pStyle w:val="Bibliography"/>
      </w:pPr>
      <w:bookmarkStart w:id="370" w:name="ref-sagarisUsingPARFrame2020"/>
      <w:bookmarkEnd w:id="369"/>
      <w:r>
        <w:t>Sagaris, L, E Berrios, and I Tiznado-Aitken. 2020. “Using PAR to Frame Sustainable Transport and Social Justice on Policy Agendas. A Pilot Exper</w:t>
      </w:r>
      <w:r>
        <w:t xml:space="preserve">ience in Two Contrasting Chilean Cities.” </w:t>
      </w:r>
      <w:r>
        <w:rPr>
          <w:i/>
          <w:iCs/>
        </w:rPr>
        <w:t>JOURNAL OF TRANSPORT GEOGRAPHY</w:t>
      </w:r>
      <w:r>
        <w:t xml:space="preserve"> 83 (February). </w:t>
      </w:r>
      <w:hyperlink r:id="rId47">
        <w:r>
          <w:rPr>
            <w:rStyle w:val="Hyperlink"/>
          </w:rPr>
          <w:t>https://doi.org/10.1016/j.jtrangeo.2020.102654</w:t>
        </w:r>
      </w:hyperlink>
      <w:r>
        <w:t>.</w:t>
      </w:r>
    </w:p>
    <w:p w14:paraId="7B748DB2" w14:textId="77777777" w:rsidR="00162F7F" w:rsidRDefault="00014AB3">
      <w:pPr>
        <w:pStyle w:val="Bibliography"/>
      </w:pPr>
      <w:bookmarkStart w:id="371" w:name="ref-savingmothersDidSavingMothers2019"/>
      <w:bookmarkEnd w:id="370"/>
      <w:r>
        <w:t>Saving Mothers, Giving Life Working Grp, MM Schmitz, F</w:t>
      </w:r>
      <w:r>
        <w:t xml:space="preserve"> Serbanescu, V Kamara, JM Kraft, M Cunningham, et al. 2019. “Did Saving Mothers, Giving Life Expand Timely Access to Lifesaving Care in Uganda? A Spatial District-Level Analysis of Travel Time to Emergency Obstetric and Newborn Care.” </w:t>
      </w:r>
      <w:r>
        <w:rPr>
          <w:i/>
          <w:iCs/>
        </w:rPr>
        <w:t>GLOBAL HEALTH-SCIENCE</w:t>
      </w:r>
      <w:r>
        <w:rPr>
          <w:i/>
          <w:iCs/>
        </w:rPr>
        <w:t xml:space="preserve"> AND PRACTICE</w:t>
      </w:r>
      <w:r>
        <w:t xml:space="preserve"> 7: S151–67. </w:t>
      </w:r>
      <w:hyperlink r:id="rId48">
        <w:r>
          <w:rPr>
            <w:rStyle w:val="Hyperlink"/>
          </w:rPr>
          <w:t>https://doi.org/10.9745/GHSP-D-18-00366</w:t>
        </w:r>
      </w:hyperlink>
      <w:r>
        <w:t>.</w:t>
      </w:r>
    </w:p>
    <w:p w14:paraId="416CEABD" w14:textId="77777777" w:rsidR="00162F7F" w:rsidRDefault="00014AB3">
      <w:pPr>
        <w:pStyle w:val="Bibliography"/>
      </w:pPr>
      <w:bookmarkStart w:id="372" w:name="ref-shellerMobilityJusticePolitics2018"/>
      <w:bookmarkEnd w:id="371"/>
      <w:r>
        <w:t xml:space="preserve">Sheller, Mimi. 2018. </w:t>
      </w:r>
      <w:r>
        <w:rPr>
          <w:i/>
          <w:iCs/>
        </w:rPr>
        <w:t>Mobility Justice: The Politics of Movement in an Age of Extremes</w:t>
      </w:r>
      <w:r>
        <w:t xml:space="preserve">. Verso Books. </w:t>
      </w:r>
      <w:hyperlink r:id="rId49">
        <w:r>
          <w:rPr>
            <w:rStyle w:val="Hyperlink"/>
          </w:rPr>
          <w:t>https://books.google.com?id=VvhsDwAAQBAJ</w:t>
        </w:r>
      </w:hyperlink>
      <w:r>
        <w:t>.</w:t>
      </w:r>
    </w:p>
    <w:p w14:paraId="0A761EEB" w14:textId="77777777" w:rsidR="00162F7F" w:rsidRDefault="00014AB3">
      <w:pPr>
        <w:pStyle w:val="Bibliography"/>
      </w:pPr>
      <w:bookmarkStart w:id="373" w:name="ref-smithSystematicLiteratureReview2017"/>
      <w:bookmarkEnd w:id="372"/>
      <w:r>
        <w:t>Smith, Melody, Jamie Hosking, Alistair Woodward, Karen Witten, Alexandra MacMillan, Adrian Field, Peter Baas, and Hamish Mackie. 2017. “Systematic Literature Review of Built Environmen</w:t>
      </w:r>
      <w:r>
        <w:t xml:space="preserve">t Effects on Physical Activity and Active Transport – an Update and New Findings on Health Equity.” </w:t>
      </w:r>
      <w:r>
        <w:rPr>
          <w:i/>
          <w:iCs/>
        </w:rPr>
        <w:t>International Journal of Behavioral Nutrition and Physical Activity</w:t>
      </w:r>
      <w:r>
        <w:t xml:space="preserve"> 14 (1): 158. </w:t>
      </w:r>
      <w:hyperlink r:id="rId50">
        <w:r>
          <w:rPr>
            <w:rStyle w:val="Hyperlink"/>
          </w:rPr>
          <w:t>https://doi.or</w:t>
        </w:r>
        <w:r>
          <w:rPr>
            <w:rStyle w:val="Hyperlink"/>
          </w:rPr>
          <w:t>g/10.1186/s12966-017-0613-9</w:t>
        </w:r>
      </w:hyperlink>
      <w:r>
        <w:t>.</w:t>
      </w:r>
    </w:p>
    <w:p w14:paraId="708CD112" w14:textId="77777777" w:rsidR="00162F7F" w:rsidRDefault="00014AB3">
      <w:pPr>
        <w:pStyle w:val="Bibliography"/>
      </w:pPr>
      <w:bookmarkStart w:id="374" w:name="ref-thondooSmallCitiesBig2020"/>
      <w:bookmarkEnd w:id="373"/>
      <w:proofErr w:type="spellStart"/>
      <w:r w:rsidRPr="00F538E8">
        <w:rPr>
          <w:lang w:val="es-MX"/>
        </w:rPr>
        <w:t>Thondoo</w:t>
      </w:r>
      <w:proofErr w:type="spellEnd"/>
      <w:r w:rsidRPr="00F538E8">
        <w:rPr>
          <w:lang w:val="es-MX"/>
        </w:rPr>
        <w:t xml:space="preserve">, M, O Marquet, S </w:t>
      </w:r>
      <w:proofErr w:type="spellStart"/>
      <w:r w:rsidRPr="00F538E8">
        <w:rPr>
          <w:lang w:val="es-MX"/>
        </w:rPr>
        <w:t>Marquez</w:t>
      </w:r>
      <w:proofErr w:type="spellEnd"/>
      <w:r w:rsidRPr="00F538E8">
        <w:rPr>
          <w:lang w:val="es-MX"/>
        </w:rPr>
        <w:t xml:space="preserve">, and MJ </w:t>
      </w:r>
      <w:proofErr w:type="spellStart"/>
      <w:r w:rsidRPr="00F538E8">
        <w:rPr>
          <w:lang w:val="es-MX"/>
        </w:rPr>
        <w:t>Nieuwenhuijsen</w:t>
      </w:r>
      <w:proofErr w:type="spellEnd"/>
      <w:r w:rsidRPr="00F538E8">
        <w:rPr>
          <w:lang w:val="es-MX"/>
        </w:rPr>
        <w:t xml:space="preserve">. </w:t>
      </w:r>
      <w:r>
        <w:t xml:space="preserve">2020. “Small Cities, Big Needs: Urban Transport Planning in Cities of Developing Countries.” </w:t>
      </w:r>
      <w:r>
        <w:rPr>
          <w:i/>
          <w:iCs/>
        </w:rPr>
        <w:t>JOURNAL OF TRANSPORT &amp; HEALTH</w:t>
      </w:r>
      <w:r>
        <w:t xml:space="preserve"> 19. </w:t>
      </w:r>
      <w:hyperlink r:id="rId51">
        <w:r>
          <w:rPr>
            <w:rStyle w:val="Hyperlink"/>
          </w:rPr>
          <w:t>https://doi.org/10.1016/j.jth.2020.100944</w:t>
        </w:r>
      </w:hyperlink>
      <w:r>
        <w:t>.</w:t>
      </w:r>
    </w:p>
    <w:p w14:paraId="653D861D" w14:textId="77777777" w:rsidR="00162F7F" w:rsidRDefault="00014AB3">
      <w:pPr>
        <w:pStyle w:val="Bibliography"/>
      </w:pPr>
      <w:bookmarkStart w:id="375" w:name="Xc97fa0cfb269f3d8932e9d3ac6cc00894183fb5"/>
      <w:bookmarkEnd w:id="374"/>
      <w:r>
        <w:t xml:space="preserve">Tiznado-Aitken, I, JC Munoz, and R Hurtubia. 2018. “The Role of Accessibility to Public Transport and Quality of Walking Environment on Urban Equity: The </w:t>
      </w:r>
      <w:r>
        <w:t xml:space="preserve">Case of Santiago de Chile.” </w:t>
      </w:r>
      <w:r>
        <w:rPr>
          <w:i/>
          <w:iCs/>
        </w:rPr>
        <w:t>TRANSPORTATION RESEARCH RECORD</w:t>
      </w:r>
      <w:r>
        <w:t xml:space="preserve"> 2672 (35): 129–38. </w:t>
      </w:r>
      <w:hyperlink r:id="rId52">
        <w:r>
          <w:rPr>
            <w:rStyle w:val="Hyperlink"/>
          </w:rPr>
          <w:t>https://doi.org/10.1177/0361198118782036</w:t>
        </w:r>
      </w:hyperlink>
      <w:r>
        <w:t>.</w:t>
      </w:r>
    </w:p>
    <w:p w14:paraId="044EFA01" w14:textId="77777777" w:rsidR="00162F7F" w:rsidRDefault="00014AB3">
      <w:pPr>
        <w:pStyle w:val="Bibliography"/>
      </w:pPr>
      <w:bookmarkStart w:id="376" w:name="ref-triccoPRISMAExtensionScoping2018"/>
      <w:bookmarkEnd w:id="375"/>
      <w:r>
        <w:t>Tricco, Andrea C., Erin Lillie, Wasifa Zarin, Kelly K. O’Brien, Heather Colq</w:t>
      </w:r>
      <w:r>
        <w:t xml:space="preserve">uhoun, Danielle Levac, David Moher, et al. 2018. “PRISMA Extension for Scoping Reviews (PRISMA-ScR): Checklist and Explanation.” </w:t>
      </w:r>
      <w:r>
        <w:rPr>
          <w:i/>
          <w:iCs/>
        </w:rPr>
        <w:t>Annals of Internal Medicine</w:t>
      </w:r>
      <w:r>
        <w:t xml:space="preserve"> 169 (7): 467–73. </w:t>
      </w:r>
      <w:hyperlink r:id="rId53">
        <w:r>
          <w:rPr>
            <w:rStyle w:val="Hyperlink"/>
          </w:rPr>
          <w:t>https://doi.org/10.7326/M18-08</w:t>
        </w:r>
        <w:r>
          <w:rPr>
            <w:rStyle w:val="Hyperlink"/>
          </w:rPr>
          <w:t>50</w:t>
        </w:r>
      </w:hyperlink>
      <w:r>
        <w:t>.</w:t>
      </w:r>
    </w:p>
    <w:p w14:paraId="64D9A851" w14:textId="77777777" w:rsidR="00162F7F" w:rsidRDefault="00014AB3">
      <w:pPr>
        <w:pStyle w:val="Bibliography"/>
      </w:pPr>
      <w:bookmarkStart w:id="377" w:name="ref-unUnitedNationsSustainable2023"/>
      <w:bookmarkEnd w:id="376"/>
      <w:r>
        <w:t xml:space="preserve">UN. 2023. “United Nations Sustainable Development Goals.” United Nations Sustainable Development. 2023. </w:t>
      </w:r>
      <w:hyperlink r:id="rId54">
        <w:r>
          <w:rPr>
            <w:rStyle w:val="Hyperlink"/>
          </w:rPr>
          <w:t>https://www.un.org/sustainabledevelopment/</w:t>
        </w:r>
      </w:hyperlink>
      <w:r>
        <w:t>.</w:t>
      </w:r>
    </w:p>
    <w:p w14:paraId="0D1B0EDC" w14:textId="77777777" w:rsidR="00162F7F" w:rsidRDefault="00014AB3">
      <w:pPr>
        <w:pStyle w:val="Bibliography"/>
      </w:pPr>
      <w:bookmarkStart w:id="378" w:name="Xb63d0f145e836dd90a5d5883803b7c9a708d03a"/>
      <w:bookmarkEnd w:id="377"/>
      <w:r>
        <w:lastRenderedPageBreak/>
        <w:t>Vecchio, Giovanni, and Karel Martens. 2021</w:t>
      </w:r>
      <w:r>
        <w:t xml:space="preserve">. “Accessibility and the Capabilities Approach: A Review of the Literature and Proposal for Conceptual Advancements.” </w:t>
      </w:r>
      <w:r>
        <w:rPr>
          <w:i/>
          <w:iCs/>
        </w:rPr>
        <w:t>Transport Reviews</w:t>
      </w:r>
      <w:r>
        <w:t xml:space="preserve">, May, 1–22. </w:t>
      </w:r>
      <w:hyperlink r:id="rId55">
        <w:r>
          <w:rPr>
            <w:rStyle w:val="Hyperlink"/>
          </w:rPr>
          <w:t>https://doi.org/10.1080/01441647.2021.19315</w:t>
        </w:r>
        <w:r>
          <w:rPr>
            <w:rStyle w:val="Hyperlink"/>
          </w:rPr>
          <w:t>51</w:t>
        </w:r>
      </w:hyperlink>
      <w:r>
        <w:t>.</w:t>
      </w:r>
    </w:p>
    <w:p w14:paraId="6215C2D2" w14:textId="77777777" w:rsidR="00162F7F" w:rsidRDefault="00014AB3">
      <w:pPr>
        <w:pStyle w:val="Bibliography"/>
      </w:pPr>
      <w:bookmarkStart w:id="379" w:name="X8824c3419f18c24be773d137c068d12209e2a30"/>
      <w:bookmarkEnd w:id="378"/>
      <w:r>
        <w:t xml:space="preserve">Zhao, PJ, SX Li, and D Liu. 2020. “Unequable Spatial Accessibility to Hospitals in Developing Megacities: New Evidence from Beijing.” </w:t>
      </w:r>
      <w:r>
        <w:rPr>
          <w:i/>
          <w:iCs/>
        </w:rPr>
        <w:t>HEALTH &amp; PLACE</w:t>
      </w:r>
      <w:r>
        <w:t xml:space="preserve"> 65. </w:t>
      </w:r>
      <w:hyperlink r:id="rId56">
        <w:r>
          <w:rPr>
            <w:rStyle w:val="Hyperlink"/>
          </w:rPr>
          <w:t>https://doi.org/10.1016/j.heal</w:t>
        </w:r>
        <w:r>
          <w:rPr>
            <w:rStyle w:val="Hyperlink"/>
          </w:rPr>
          <w:t>thplace.2020.102406</w:t>
        </w:r>
      </w:hyperlink>
      <w:r>
        <w:t>.</w:t>
      </w:r>
      <w:bookmarkEnd w:id="334"/>
      <w:bookmarkEnd w:id="336"/>
      <w:bookmarkEnd w:id="379"/>
    </w:p>
    <w:sectPr w:rsidR="00162F7F">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Ignacio Tiznado Aitken" w:date="2023-04-25T14:30:00Z" w:initials="ITA">
    <w:p w14:paraId="0BD17CC8" w14:textId="25E20748" w:rsidR="0046657C" w:rsidRDefault="0046657C">
      <w:pPr>
        <w:pStyle w:val="CommentText"/>
      </w:pPr>
      <w:r>
        <w:rPr>
          <w:rStyle w:val="CommentReference"/>
        </w:rPr>
        <w:annotationRef/>
      </w:r>
      <w:r>
        <w:t>Any country’s prevalence? Worth to mention anyway. US and who else?</w:t>
      </w:r>
    </w:p>
  </w:comment>
  <w:comment w:id="9" w:author="Anastasia Soukhov" w:date="2023-05-03T20:40:00Z" w:initials="AS">
    <w:p w14:paraId="26CC7DC5" w14:textId="3B33A970" w:rsidR="00204C4C" w:rsidRDefault="00204C4C">
      <w:pPr>
        <w:pStyle w:val="CommentText"/>
      </w:pPr>
      <w:r>
        <w:rPr>
          <w:rStyle w:val="CommentReference"/>
        </w:rPr>
        <w:annotationRef/>
      </w:r>
      <w:r>
        <w:t>Good point! Added.</w:t>
      </w:r>
    </w:p>
  </w:comment>
  <w:comment w:id="10" w:author="Ignacio Tiznado Aitken" w:date="2023-04-25T14:09:00Z" w:initials="ITA">
    <w:p w14:paraId="65EE8642" w14:textId="2B85B3A1" w:rsidR="00F538E8" w:rsidRDefault="00F538E8">
      <w:pPr>
        <w:pStyle w:val="CommentText"/>
      </w:pPr>
      <w:r>
        <w:rPr>
          <w:rStyle w:val="CommentReference"/>
        </w:rPr>
        <w:annotationRef/>
      </w:r>
      <w:r>
        <w:t xml:space="preserve">Not to do self-promotion, but our review of accessibility and equity in Latin America found that too. </w:t>
      </w:r>
      <w:hyperlink r:id="rId1" w:history="1">
        <w:r w:rsidRPr="00EF4B63">
          <w:rPr>
            <w:rStyle w:val="Hyperlink"/>
          </w:rPr>
          <w:t>https://www.tandfonline.com/doi/abs/10.1080/01441647.2020.1711828</w:t>
        </w:r>
      </w:hyperlink>
      <w:r>
        <w:t xml:space="preserve"> </w:t>
      </w:r>
    </w:p>
  </w:comment>
  <w:comment w:id="11" w:author="Anastasia Soukhov" w:date="2023-05-03T22:16:00Z" w:initials="AS">
    <w:p w14:paraId="3FFB00D4" w14:textId="2621E1A7" w:rsidR="003C60E7" w:rsidRDefault="003C60E7">
      <w:pPr>
        <w:pStyle w:val="CommentText"/>
      </w:pPr>
      <w:r>
        <w:rPr>
          <w:rStyle w:val="CommentReference"/>
        </w:rPr>
        <w:annotationRef/>
      </w:r>
      <w:r>
        <w:t>Added, okay.</w:t>
      </w:r>
    </w:p>
  </w:comment>
  <w:comment w:id="13" w:author="Ignacio Tiznado Aitken" w:date="2023-04-25T14:13:00Z" w:initials="ITA">
    <w:p w14:paraId="7938D00B" w14:textId="23D7705E" w:rsidR="00F538E8" w:rsidRDefault="00F538E8">
      <w:pPr>
        <w:pStyle w:val="CommentText"/>
      </w:pPr>
      <w:r>
        <w:rPr>
          <w:rStyle w:val="CommentReference"/>
        </w:rPr>
        <w:annotationRef/>
      </w:r>
      <w:r>
        <w:t>I would mention here just two other examples. India and which other country are the most represented?</w:t>
      </w:r>
    </w:p>
  </w:comment>
  <w:comment w:id="14" w:author="Ignacio Tiznado Aitken" w:date="2023-04-25T14:12:00Z" w:initials="ITA">
    <w:p w14:paraId="4349030D" w14:textId="6251DA83" w:rsidR="00F538E8" w:rsidRDefault="00F538E8">
      <w:pPr>
        <w:pStyle w:val="CommentText"/>
      </w:pPr>
      <w:r>
        <w:rPr>
          <w:rStyle w:val="CommentReference"/>
        </w:rPr>
        <w:annotationRef/>
      </w:r>
      <w:r>
        <w:t xml:space="preserve">Another way to say this is that China is an outlier in the Global </w:t>
      </w:r>
      <w:proofErr w:type="gramStart"/>
      <w:r>
        <w:t>South, since</w:t>
      </w:r>
      <w:proofErr w:type="gramEnd"/>
      <w:r>
        <w:t xml:space="preserve"> most of countries show a lack of evidence in part due to data constraints.</w:t>
      </w:r>
    </w:p>
  </w:comment>
  <w:comment w:id="12" w:author="Ignacio Tiznado Aitken" w:date="2023-04-25T14:29:00Z" w:initials="ITA">
    <w:p w14:paraId="5EA86788" w14:textId="568573EE" w:rsidR="008D0A43" w:rsidRDefault="008D0A43">
      <w:pPr>
        <w:pStyle w:val="CommentText"/>
      </w:pPr>
      <w:r>
        <w:rPr>
          <w:rStyle w:val="CommentReference"/>
        </w:rPr>
        <w:annotationRef/>
      </w:r>
      <w:r>
        <w:t>After reading the paragraphs devoted to South America and Africa, this one should follow a similar path.</w:t>
      </w:r>
    </w:p>
  </w:comment>
  <w:comment w:id="45" w:author="Ignacio Tiznado Aitken" w:date="2023-04-25T14:46:00Z" w:initials="ITA">
    <w:p w14:paraId="6708B5A5" w14:textId="0C98F351" w:rsidR="004517C9" w:rsidRDefault="004517C9">
      <w:pPr>
        <w:pStyle w:val="CommentText"/>
      </w:pPr>
      <w:r>
        <w:rPr>
          <w:rStyle w:val="CommentReference"/>
        </w:rPr>
        <w:annotationRef/>
      </w:r>
      <w:r>
        <w:t xml:space="preserve">These are all the studies focused on </w:t>
      </w:r>
      <w:proofErr w:type="gramStart"/>
      <w:r>
        <w:t>Africa?</w:t>
      </w:r>
      <w:proofErr w:type="gramEnd"/>
      <w:r>
        <w:t xml:space="preserve"> If not, add “For example, …”</w:t>
      </w:r>
    </w:p>
  </w:comment>
  <w:comment w:id="46" w:author="Anastasia Soukhov" w:date="2023-05-04T11:25:00Z" w:initials="AS">
    <w:p w14:paraId="7E14F326" w14:textId="2B8E32D1" w:rsidR="00EF7F1E" w:rsidRDefault="00EF7F1E">
      <w:pPr>
        <w:pStyle w:val="CommentText"/>
      </w:pPr>
      <w:r>
        <w:rPr>
          <w:rStyle w:val="CommentReference"/>
        </w:rPr>
        <w:annotationRef/>
      </w:r>
      <w:proofErr w:type="gramStart"/>
      <w:r>
        <w:t>Yes</w:t>
      </w:r>
      <w:proofErr w:type="gramEnd"/>
      <w:r>
        <w:t xml:space="preserve"> they are</w:t>
      </w:r>
    </w:p>
  </w:comment>
  <w:comment w:id="49" w:author="Ignacio Tiznado Aitken" w:date="2023-04-25T14:34:00Z" w:initials="ITA">
    <w:p w14:paraId="4F294EAE" w14:textId="36F246E6" w:rsidR="0046657C" w:rsidRDefault="0046657C">
      <w:pPr>
        <w:pStyle w:val="CommentText"/>
      </w:pPr>
      <w:r>
        <w:rPr>
          <w:rStyle w:val="CommentReference"/>
        </w:rPr>
        <w:annotationRef/>
      </w:r>
      <w:r>
        <w:t>I imagine this is the case, right? Correct me if I’m wrong.</w:t>
      </w:r>
    </w:p>
  </w:comment>
  <w:comment w:id="50" w:author="Anastasia Soukhov" w:date="2023-05-04T11:25:00Z" w:initials="AS">
    <w:p w14:paraId="09404D87" w14:textId="23A0A809" w:rsidR="00EF7F1E" w:rsidRDefault="00EF7F1E">
      <w:pPr>
        <w:pStyle w:val="CommentText"/>
      </w:pPr>
      <w:r>
        <w:rPr>
          <w:rStyle w:val="CommentReference"/>
        </w:rPr>
        <w:annotationRef/>
      </w:r>
      <w:r>
        <w:t>good</w:t>
      </w:r>
    </w:p>
  </w:comment>
  <w:comment w:id="80" w:author="Ignacio Tiznado Aitken" w:date="2023-04-25T14:39:00Z" w:initials="ITA">
    <w:p w14:paraId="07CB72E4" w14:textId="62ED3353" w:rsidR="0046657C" w:rsidRPr="001E78FD" w:rsidRDefault="0046657C">
      <w:pPr>
        <w:pStyle w:val="CommentText"/>
        <w:rPr>
          <w:lang w:val="fr-CA"/>
        </w:rPr>
      </w:pPr>
      <w:r>
        <w:rPr>
          <w:rStyle w:val="CommentReference"/>
        </w:rPr>
        <w:annotationRef/>
      </w:r>
      <w:proofErr w:type="spellStart"/>
      <w:r w:rsidRPr="001E78FD">
        <w:rPr>
          <w:lang w:val="fr-CA"/>
        </w:rPr>
        <w:t>Add</w:t>
      </w:r>
      <w:proofErr w:type="spellEnd"/>
      <w:r w:rsidRPr="001E78FD">
        <w:rPr>
          <w:lang w:val="fr-CA"/>
        </w:rPr>
        <w:t xml:space="preserve"> page </w:t>
      </w:r>
      <w:proofErr w:type="spellStart"/>
      <w:r w:rsidRPr="001E78FD">
        <w:rPr>
          <w:lang w:val="fr-CA"/>
        </w:rPr>
        <w:t>number</w:t>
      </w:r>
      <w:proofErr w:type="spellEnd"/>
    </w:p>
  </w:comment>
  <w:comment w:id="81" w:author="Anastasia Soukhov" w:date="2023-05-04T13:27:00Z" w:initials="AS">
    <w:p w14:paraId="6F7B39F9" w14:textId="20BFF1D4" w:rsidR="000E322F" w:rsidRDefault="000E322F">
      <w:pPr>
        <w:pStyle w:val="CommentText"/>
      </w:pPr>
      <w:r>
        <w:rPr>
          <w:rStyle w:val="CommentReference"/>
        </w:rPr>
        <w:annotationRef/>
      </w:r>
      <w:r>
        <w:t>added</w:t>
      </w:r>
    </w:p>
  </w:comment>
  <w:comment w:id="115" w:author="Ignacio Tiznado Aitken" w:date="2023-04-25T15:08:00Z" w:initials="ITA">
    <w:p w14:paraId="2C57E674" w14:textId="1760D8BC" w:rsidR="007E6E14" w:rsidRPr="000E322F" w:rsidRDefault="007E6E14">
      <w:pPr>
        <w:pStyle w:val="CommentText"/>
      </w:pPr>
      <w:r>
        <w:rPr>
          <w:rStyle w:val="CommentReference"/>
        </w:rPr>
        <w:annotationRef/>
      </w:r>
      <w:r w:rsidRPr="000E322F">
        <w:t>https://link.springer.com/article/10.1007/s11116-022-10346-0</w:t>
      </w:r>
    </w:p>
  </w:comment>
  <w:comment w:id="116" w:author="Anastasia Soukhov" w:date="2023-05-04T14:19:00Z" w:initials="AS">
    <w:p w14:paraId="153979A9" w14:textId="1E7EB590" w:rsidR="00CD2372" w:rsidRDefault="00CD2372">
      <w:pPr>
        <w:pStyle w:val="CommentText"/>
      </w:pPr>
      <w:r>
        <w:rPr>
          <w:rStyle w:val="CommentReference"/>
        </w:rPr>
        <w:annotationRef/>
      </w:r>
      <w:r>
        <w:t>added</w:t>
      </w:r>
    </w:p>
  </w:comment>
  <w:comment w:id="118" w:author="Ignacio Tiznado Aitken" w:date="2023-04-25T15:13:00Z" w:initials="ITA">
    <w:p w14:paraId="71EF6E54" w14:textId="59334B39" w:rsidR="00D972EB" w:rsidRDefault="00D972EB">
      <w:pPr>
        <w:pStyle w:val="CommentText"/>
      </w:pPr>
      <w:r>
        <w:rPr>
          <w:rStyle w:val="CommentReference"/>
        </w:rPr>
        <w:annotationRef/>
      </w:r>
      <w:r>
        <w:t>I think these gaps should be part of the discussion. Maybe here we should just acknowledge that they represent a low percentage in the body of literature.</w:t>
      </w:r>
    </w:p>
  </w:comment>
  <w:comment w:id="119" w:author="Anastasia Soukhov" w:date="2023-05-04T14:19:00Z" w:initials="AS">
    <w:p w14:paraId="7E0826C2" w14:textId="11A671DC" w:rsidR="00CD2372" w:rsidRDefault="00CD2372">
      <w:pPr>
        <w:pStyle w:val="CommentText"/>
      </w:pPr>
      <w:r>
        <w:rPr>
          <w:rStyle w:val="CommentReference"/>
        </w:rPr>
        <w:annotationRef/>
      </w:r>
      <w:r>
        <w:t>Good suggestions,</w:t>
      </w:r>
    </w:p>
  </w:comment>
  <w:comment w:id="159" w:author="Ignacio Tiznado Aitken" w:date="2023-04-25T15:41:00Z" w:initials="ITA">
    <w:p w14:paraId="32BF5D85" w14:textId="10106124" w:rsidR="00977CAD" w:rsidRDefault="00977CAD">
      <w:pPr>
        <w:pStyle w:val="CommentText"/>
      </w:pPr>
      <w:r>
        <w:rPr>
          <w:rStyle w:val="CommentReference"/>
        </w:rPr>
        <w:annotationRef/>
      </w:r>
      <w:r>
        <w:t>Again, I think this should be part of the discussion. Here it can be mentioned more superficially.</w:t>
      </w:r>
    </w:p>
  </w:comment>
  <w:comment w:id="160" w:author="Anastasia Soukhov" w:date="2023-05-04T14:32:00Z" w:initials="AS">
    <w:p w14:paraId="1D680AFA" w14:textId="67FBB2D4" w:rsidR="006F4F79" w:rsidRDefault="006F4F79">
      <w:pPr>
        <w:pStyle w:val="CommentText"/>
      </w:pPr>
      <w:r>
        <w:rPr>
          <w:rStyle w:val="CommentReference"/>
        </w:rPr>
        <w:annotationRef/>
      </w:r>
      <w:r>
        <w:t xml:space="preserve">Okay yes, </w:t>
      </w:r>
      <w:proofErr w:type="gramStart"/>
      <w:r>
        <w:t>I’ll</w:t>
      </w:r>
      <w:proofErr w:type="gramEnd"/>
      <w:r>
        <w:t xml:space="preserve"> keep It but keep it superficial.</w:t>
      </w:r>
    </w:p>
  </w:comment>
  <w:comment w:id="161" w:author="Ignacio Tiznado Aitken" w:date="2023-04-25T15:40:00Z" w:initials="ITA">
    <w:p w14:paraId="4CEB8900" w14:textId="6F68CB2C" w:rsidR="00977CAD" w:rsidRDefault="00977CAD">
      <w:pPr>
        <w:pStyle w:val="CommentText"/>
      </w:pPr>
      <w:r>
        <w:rPr>
          <w:rStyle w:val="CommentReference"/>
        </w:rPr>
        <w:annotationRef/>
      </w:r>
      <w:r>
        <w:t>I like this</w:t>
      </w:r>
    </w:p>
  </w:comment>
  <w:comment w:id="163" w:author="Ignacio Tiznado Aitken" w:date="2023-04-27T13:12:00Z" w:initials="ITA">
    <w:p w14:paraId="7E19BED7" w14:textId="5471FC83" w:rsidR="00750BD2" w:rsidRDefault="00750BD2">
      <w:pPr>
        <w:pStyle w:val="CommentText"/>
      </w:pPr>
      <w:r>
        <w:rPr>
          <w:rStyle w:val="CommentReference"/>
        </w:rPr>
        <w:annotationRef/>
      </w:r>
      <w:r>
        <w:t>That’s the What you mention at the beginning, or am I wrong?</w:t>
      </w:r>
    </w:p>
  </w:comment>
  <w:comment w:id="165" w:author="Ignacio Tiznado Aitken" w:date="2023-04-27T13:13:00Z" w:initials="ITA">
    <w:p w14:paraId="1DEDA889" w14:textId="03E1D25C" w:rsidR="00750BD2" w:rsidRDefault="00750BD2">
      <w:pPr>
        <w:pStyle w:val="CommentText"/>
      </w:pPr>
      <w:r>
        <w:rPr>
          <w:rStyle w:val="CommentReference"/>
        </w:rPr>
        <w:annotationRef/>
      </w:r>
      <w:r>
        <w:t xml:space="preserve">I think we are mixing things here. One thing is </w:t>
      </w:r>
      <w:proofErr w:type="spellStart"/>
      <w:r>
        <w:t>sufficientarism</w:t>
      </w:r>
      <w:proofErr w:type="spellEnd"/>
      <w:r>
        <w:t xml:space="preserve"> and another is the capability approach. I would define these as emerging approaches, defining both.</w:t>
      </w:r>
    </w:p>
  </w:comment>
  <w:comment w:id="164" w:author="Ignacio Tiznado Aitken" w:date="2023-04-27T13:14:00Z" w:initials="ITA">
    <w:p w14:paraId="18086C30" w14:textId="39D0FD60" w:rsidR="00750BD2" w:rsidRDefault="00750BD2">
      <w:pPr>
        <w:pStyle w:val="CommentText"/>
      </w:pPr>
      <w:r>
        <w:rPr>
          <w:rStyle w:val="CommentReference"/>
        </w:rPr>
        <w:annotationRef/>
      </w:r>
      <w:r>
        <w:t xml:space="preserve">I would put these into two tables (conceptualizations and standards). 3 columns (Category, definition, percentage). I know we may </w:t>
      </w:r>
      <w:proofErr w:type="gramStart"/>
      <w:r>
        <w:t>ended</w:t>
      </w:r>
      <w:proofErr w:type="gramEnd"/>
      <w:r>
        <w:t xml:space="preserve"> up with multiple tables, but it’s more organized this way. Some of them will probably be part of an appendix.</w:t>
      </w:r>
    </w:p>
  </w:comment>
  <w:comment w:id="180" w:author="Ignacio Tiznado Aitken" w:date="2023-04-27T13:20:00Z" w:initials="ITA">
    <w:p w14:paraId="7769C491" w14:textId="7D8C0B6C" w:rsidR="00750BD2" w:rsidRDefault="00750BD2">
      <w:pPr>
        <w:pStyle w:val="CommentText"/>
      </w:pPr>
      <w:r>
        <w:rPr>
          <w:rStyle w:val="CommentReference"/>
        </w:rPr>
        <w:annotationRef/>
      </w:r>
      <w:r>
        <w:t>I think that, for readability, we should have 4 tables, one per each dimension. Inside, provide 3 to 4 examples with different conceptualizations, standards and contexts (ideally from different continents, and at least one suburban/rural) in order to shape 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D17CC8" w15:done="0"/>
  <w15:commentEx w15:paraId="26CC7DC5" w15:paraIdParent="0BD17CC8" w15:done="0"/>
  <w15:commentEx w15:paraId="65EE8642" w15:done="0"/>
  <w15:commentEx w15:paraId="3FFB00D4" w15:paraIdParent="65EE8642" w15:done="0"/>
  <w15:commentEx w15:paraId="7938D00B" w15:done="0"/>
  <w15:commentEx w15:paraId="4349030D" w15:done="0"/>
  <w15:commentEx w15:paraId="5EA86788" w15:done="0"/>
  <w15:commentEx w15:paraId="6708B5A5" w15:done="0"/>
  <w15:commentEx w15:paraId="7E14F326" w15:paraIdParent="6708B5A5" w15:done="0"/>
  <w15:commentEx w15:paraId="4F294EAE" w15:done="0"/>
  <w15:commentEx w15:paraId="09404D87" w15:paraIdParent="4F294EAE" w15:done="0"/>
  <w15:commentEx w15:paraId="07CB72E4" w15:done="0"/>
  <w15:commentEx w15:paraId="6F7B39F9" w15:paraIdParent="07CB72E4" w15:done="0"/>
  <w15:commentEx w15:paraId="2C57E674" w15:done="0"/>
  <w15:commentEx w15:paraId="153979A9" w15:paraIdParent="2C57E674" w15:done="0"/>
  <w15:commentEx w15:paraId="71EF6E54" w15:done="0"/>
  <w15:commentEx w15:paraId="7E0826C2" w15:paraIdParent="71EF6E54" w15:done="0"/>
  <w15:commentEx w15:paraId="32BF5D85" w15:done="0"/>
  <w15:commentEx w15:paraId="1D680AFA" w15:paraIdParent="32BF5D85" w15:done="0"/>
  <w15:commentEx w15:paraId="4CEB8900" w15:done="0"/>
  <w15:commentEx w15:paraId="7E19BED7" w15:done="0"/>
  <w15:commentEx w15:paraId="1DEDA889" w15:done="0"/>
  <w15:commentEx w15:paraId="18086C30" w15:done="0"/>
  <w15:commentEx w15:paraId="7769C4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2626F" w16cex:dateUtc="2023-04-25T18:30:00Z"/>
  <w16cex:commentExtensible w16cex:durableId="27FD4551" w16cex:dateUtc="2023-05-03T18:40:00Z"/>
  <w16cex:commentExtensible w16cex:durableId="27F25DAE" w16cex:dateUtc="2023-04-25T18:09:00Z"/>
  <w16cex:commentExtensible w16cex:durableId="27FD5BD4" w16cex:dateUtc="2023-05-03T20:16:00Z"/>
  <w16cex:commentExtensible w16cex:durableId="27F25EA4" w16cex:dateUtc="2023-04-25T18:13:00Z"/>
  <w16cex:commentExtensible w16cex:durableId="27F25E32" w16cex:dateUtc="2023-04-25T18:12:00Z"/>
  <w16cex:commentExtensible w16cex:durableId="27F26239" w16cex:dateUtc="2023-04-25T18:29:00Z"/>
  <w16cex:commentExtensible w16cex:durableId="27F26637" w16cex:dateUtc="2023-04-25T18:46:00Z"/>
  <w16cex:commentExtensible w16cex:durableId="27FE14AA" w16cex:dateUtc="2023-05-04T09:25:00Z"/>
  <w16cex:commentExtensible w16cex:durableId="27F26361" w16cex:dateUtc="2023-04-25T18:34:00Z"/>
  <w16cex:commentExtensible w16cex:durableId="27FE14AD" w16cex:dateUtc="2023-05-04T09:25:00Z"/>
  <w16cex:commentExtensible w16cex:durableId="27F264A1" w16cex:dateUtc="2023-04-25T18:39:00Z"/>
  <w16cex:commentExtensible w16cex:durableId="27FE313A" w16cex:dateUtc="2023-05-04T11:27:00Z"/>
  <w16cex:commentExtensible w16cex:durableId="27F26B64" w16cex:dateUtc="2023-04-25T19:08:00Z"/>
  <w16cex:commentExtensible w16cex:durableId="27FE3D6E" w16cex:dateUtc="2023-05-04T12:19:00Z"/>
  <w16cex:commentExtensible w16cex:durableId="27F26CB3" w16cex:dateUtc="2023-04-25T19:13:00Z"/>
  <w16cex:commentExtensible w16cex:durableId="27FE3D70" w16cex:dateUtc="2023-05-04T12:19:00Z"/>
  <w16cex:commentExtensible w16cex:durableId="27F27344" w16cex:dateUtc="2023-04-25T19:41:00Z"/>
  <w16cex:commentExtensible w16cex:durableId="27FE409B" w16cex:dateUtc="2023-05-04T12:32:00Z"/>
  <w16cex:commentExtensible w16cex:durableId="27F27308" w16cex:dateUtc="2023-04-25T19:40:00Z"/>
  <w16cex:commentExtensible w16cex:durableId="27F4F33E" w16cex:dateUtc="2023-04-27T17:12:00Z"/>
  <w16cex:commentExtensible w16cex:durableId="27F4F36F" w16cex:dateUtc="2023-04-27T17:13:00Z"/>
  <w16cex:commentExtensible w16cex:durableId="27F4F3AE" w16cex:dateUtc="2023-04-27T17:14:00Z"/>
  <w16cex:commentExtensible w16cex:durableId="27F4F52D" w16cex:dateUtc="2023-04-27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D17CC8" w16cid:durableId="27F2626F"/>
  <w16cid:commentId w16cid:paraId="26CC7DC5" w16cid:durableId="27FD4551"/>
  <w16cid:commentId w16cid:paraId="65EE8642" w16cid:durableId="27F25DAE"/>
  <w16cid:commentId w16cid:paraId="3FFB00D4" w16cid:durableId="27FD5BD4"/>
  <w16cid:commentId w16cid:paraId="7938D00B" w16cid:durableId="27F25EA4"/>
  <w16cid:commentId w16cid:paraId="4349030D" w16cid:durableId="27F25E32"/>
  <w16cid:commentId w16cid:paraId="5EA86788" w16cid:durableId="27F26239"/>
  <w16cid:commentId w16cid:paraId="6708B5A5" w16cid:durableId="27F26637"/>
  <w16cid:commentId w16cid:paraId="7E14F326" w16cid:durableId="27FE14AA"/>
  <w16cid:commentId w16cid:paraId="4F294EAE" w16cid:durableId="27F26361"/>
  <w16cid:commentId w16cid:paraId="09404D87" w16cid:durableId="27FE14AD"/>
  <w16cid:commentId w16cid:paraId="07CB72E4" w16cid:durableId="27F264A1"/>
  <w16cid:commentId w16cid:paraId="6F7B39F9" w16cid:durableId="27FE313A"/>
  <w16cid:commentId w16cid:paraId="2C57E674" w16cid:durableId="27F26B64"/>
  <w16cid:commentId w16cid:paraId="153979A9" w16cid:durableId="27FE3D6E"/>
  <w16cid:commentId w16cid:paraId="71EF6E54" w16cid:durableId="27F26CB3"/>
  <w16cid:commentId w16cid:paraId="7E0826C2" w16cid:durableId="27FE3D70"/>
  <w16cid:commentId w16cid:paraId="32BF5D85" w16cid:durableId="27F27344"/>
  <w16cid:commentId w16cid:paraId="1D680AFA" w16cid:durableId="27FE409B"/>
  <w16cid:commentId w16cid:paraId="4CEB8900" w16cid:durableId="27F27308"/>
  <w16cid:commentId w16cid:paraId="7E19BED7" w16cid:durableId="27F4F33E"/>
  <w16cid:commentId w16cid:paraId="1DEDA889" w16cid:durableId="27F4F36F"/>
  <w16cid:commentId w16cid:paraId="18086C30" w16cid:durableId="27F4F3AE"/>
  <w16cid:commentId w16cid:paraId="7769C491" w16cid:durableId="27F4F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1D08E" w14:textId="77777777" w:rsidR="00014AB3" w:rsidRDefault="00014AB3">
      <w:pPr>
        <w:spacing w:after="0"/>
      </w:pPr>
      <w:r>
        <w:separator/>
      </w:r>
    </w:p>
  </w:endnote>
  <w:endnote w:type="continuationSeparator" w:id="0">
    <w:p w14:paraId="34ED65D8" w14:textId="77777777" w:rsidR="00014AB3" w:rsidRDefault="00014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0AC30" w14:textId="77777777" w:rsidR="00014AB3" w:rsidRDefault="00014AB3">
      <w:r>
        <w:separator/>
      </w:r>
    </w:p>
  </w:footnote>
  <w:footnote w:type="continuationSeparator" w:id="0">
    <w:p w14:paraId="2CD76CA4" w14:textId="77777777" w:rsidR="00014AB3" w:rsidRDefault="00014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D526D1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547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B89D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49A1C2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gnacio Tiznado Aitken">
    <w15:presenceInfo w15:providerId="None" w15:userId="Ignacio Tiznado Aitken"/>
  </w15:person>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M0NDe3MDGysDAwMDZS0lEKTi0uzszPAykwqgUAbJTRSSwAAAA="/>
  </w:docVars>
  <w:rsids>
    <w:rsidRoot w:val="00162F7F"/>
    <w:rsid w:val="00014AB3"/>
    <w:rsid w:val="000165E6"/>
    <w:rsid w:val="000238B0"/>
    <w:rsid w:val="000E322F"/>
    <w:rsid w:val="00162F7F"/>
    <w:rsid w:val="001E78FD"/>
    <w:rsid w:val="00204C4C"/>
    <w:rsid w:val="002F0DEF"/>
    <w:rsid w:val="00377F42"/>
    <w:rsid w:val="003C60E7"/>
    <w:rsid w:val="004517C9"/>
    <w:rsid w:val="0046657C"/>
    <w:rsid w:val="006F4F79"/>
    <w:rsid w:val="00750BD2"/>
    <w:rsid w:val="007E6E14"/>
    <w:rsid w:val="008D0A43"/>
    <w:rsid w:val="008D7E5F"/>
    <w:rsid w:val="00901E38"/>
    <w:rsid w:val="00977CAD"/>
    <w:rsid w:val="00AE06C5"/>
    <w:rsid w:val="00C90361"/>
    <w:rsid w:val="00CD2372"/>
    <w:rsid w:val="00D972EB"/>
    <w:rsid w:val="00E223F1"/>
    <w:rsid w:val="00EB13E0"/>
    <w:rsid w:val="00EF7F1E"/>
    <w:rsid w:val="00F538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E0CB"/>
  <w15:docId w15:val="{1C130D22-DE78-4568-B1C4-643F1802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F538E8"/>
    <w:rPr>
      <w:color w:val="800080" w:themeColor="followedHyperlink"/>
      <w:u w:val="single"/>
    </w:rPr>
  </w:style>
  <w:style w:type="character" w:styleId="CommentReference">
    <w:name w:val="annotation reference"/>
    <w:basedOn w:val="DefaultParagraphFont"/>
    <w:semiHidden/>
    <w:unhideWhenUsed/>
    <w:rsid w:val="00F538E8"/>
    <w:rPr>
      <w:sz w:val="16"/>
      <w:szCs w:val="16"/>
    </w:rPr>
  </w:style>
  <w:style w:type="paragraph" w:styleId="CommentText">
    <w:name w:val="annotation text"/>
    <w:basedOn w:val="Normal"/>
    <w:link w:val="CommentTextChar"/>
    <w:semiHidden/>
    <w:unhideWhenUsed/>
    <w:rsid w:val="00F538E8"/>
    <w:rPr>
      <w:sz w:val="20"/>
      <w:szCs w:val="20"/>
    </w:rPr>
  </w:style>
  <w:style w:type="character" w:customStyle="1" w:styleId="CommentTextChar">
    <w:name w:val="Comment Text Char"/>
    <w:basedOn w:val="DefaultParagraphFont"/>
    <w:link w:val="CommentText"/>
    <w:semiHidden/>
    <w:rsid w:val="00F538E8"/>
    <w:rPr>
      <w:sz w:val="20"/>
      <w:szCs w:val="20"/>
    </w:rPr>
  </w:style>
  <w:style w:type="paragraph" w:styleId="CommentSubject">
    <w:name w:val="annotation subject"/>
    <w:basedOn w:val="CommentText"/>
    <w:next w:val="CommentText"/>
    <w:link w:val="CommentSubjectChar"/>
    <w:semiHidden/>
    <w:unhideWhenUsed/>
    <w:rsid w:val="00F538E8"/>
    <w:rPr>
      <w:b/>
      <w:bCs/>
    </w:rPr>
  </w:style>
  <w:style w:type="character" w:customStyle="1" w:styleId="CommentSubjectChar">
    <w:name w:val="Comment Subject Char"/>
    <w:basedOn w:val="CommentTextChar"/>
    <w:link w:val="CommentSubject"/>
    <w:semiHidden/>
    <w:rsid w:val="00F538E8"/>
    <w:rPr>
      <w:b/>
      <w:bCs/>
      <w:sz w:val="20"/>
      <w:szCs w:val="20"/>
    </w:rPr>
  </w:style>
  <w:style w:type="character" w:styleId="UnresolvedMention">
    <w:name w:val="Unresolved Mention"/>
    <w:basedOn w:val="DefaultParagraphFont"/>
    <w:uiPriority w:val="99"/>
    <w:semiHidden/>
    <w:unhideWhenUsed/>
    <w:rsid w:val="00F538E8"/>
    <w:rPr>
      <w:color w:val="605E5C"/>
      <w:shd w:val="clear" w:color="auto" w:fill="E1DFDD"/>
    </w:rPr>
  </w:style>
  <w:style w:type="paragraph" w:styleId="Revision">
    <w:name w:val="Revision"/>
    <w:hidden/>
    <w:semiHidden/>
    <w:rsid w:val="00F538E8"/>
    <w:pPr>
      <w:spacing w:after="0"/>
    </w:pPr>
  </w:style>
  <w:style w:type="paragraph" w:styleId="BalloonText">
    <w:name w:val="Balloon Text"/>
    <w:basedOn w:val="Normal"/>
    <w:link w:val="BalloonTextChar"/>
    <w:semiHidden/>
    <w:unhideWhenUsed/>
    <w:rsid w:val="001E78F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78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andfonline.com/doi/abs/10.1080/01441647.2020.1711828"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trd.2019.102212" TargetMode="External"/><Relationship Id="rId26" Type="http://schemas.openxmlformats.org/officeDocument/2006/relationships/hyperlink" Target="https://doi.org/10.1016/j.tranpol.2015.09.011" TargetMode="External"/><Relationship Id="rId39" Type="http://schemas.openxmlformats.org/officeDocument/2006/relationships/hyperlink" Target="https://doi.org/10.1136/bmj.n71" TargetMode="External"/><Relationship Id="rId21" Type="http://schemas.openxmlformats.org/officeDocument/2006/relationships/hyperlink" Target="https://doi.org/10.1007/s11205-013-0448-y" TargetMode="External"/><Relationship Id="rId34" Type="http://schemas.openxmlformats.org/officeDocument/2006/relationships/hyperlink" Target="https://doi.org/10.1016/j.trip.2021.100332" TargetMode="External"/><Relationship Id="rId42" Type="http://schemas.openxmlformats.org/officeDocument/2006/relationships/hyperlink" Target="https://doi.org/10.1080/01441647.2016.1257660" TargetMode="External"/><Relationship Id="rId47" Type="http://schemas.openxmlformats.org/officeDocument/2006/relationships/hyperlink" Target="https://doi.org/10.1016/j.jtrangeo.2020.102654" TargetMode="External"/><Relationship Id="rId50" Type="http://schemas.openxmlformats.org/officeDocument/2006/relationships/hyperlink" Target="https://doi.org/10.1186/s12966-017-0613-9" TargetMode="External"/><Relationship Id="rId55" Type="http://schemas.openxmlformats.org/officeDocument/2006/relationships/hyperlink" Target="https://doi.org/10.1080/01441647.2021.193155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390/su13158352" TargetMode="External"/><Relationship Id="rId29" Type="http://schemas.openxmlformats.org/officeDocument/2006/relationships/hyperlink" Target="https://doi.org/10.1016/j.trip.2020.100091" TargetMode="External"/><Relationship Id="rId11" Type="http://schemas.microsoft.com/office/2018/08/relationships/commentsExtensible" Target="commentsExtensible.xml"/><Relationship Id="rId24" Type="http://schemas.openxmlformats.org/officeDocument/2006/relationships/hyperlink" Target="https://doi.org/10.17645/si.v5i4.1098" TargetMode="External"/><Relationship Id="rId32" Type="http://schemas.openxmlformats.org/officeDocument/2006/relationships/hyperlink" Target="https://link.gale.com/apps/doc/A284016231/AONE?u=ocul_mcmaster&amp;sid=bookmark-AONE&amp;xid=390bfcb0" TargetMode="External"/><Relationship Id="rId37" Type="http://schemas.openxmlformats.org/officeDocument/2006/relationships/hyperlink" Target="https://doi.org/10.1680/jtran.15.00073" TargetMode="External"/><Relationship Id="rId40" Type="http://schemas.openxmlformats.org/officeDocument/2006/relationships/hyperlink" Target="https://doi.org/10.1080/24694452.2017.1325726" TargetMode="External"/><Relationship Id="rId45" Type="http://schemas.openxmlformats.org/officeDocument/2006/relationships/hyperlink" Target="https://doi.org/10.1111/gec3.12615" TargetMode="External"/><Relationship Id="rId53" Type="http://schemas.openxmlformats.org/officeDocument/2006/relationships/hyperlink" Target="https://doi.org/10.7326/M18-0850"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10.1061/(ASCE)UP.1943-5444.000050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16/j.tranpol.2016.12.011" TargetMode="External"/><Relationship Id="rId27" Type="http://schemas.openxmlformats.org/officeDocument/2006/relationships/hyperlink" Target="https://doi.org/10.1016/j.jtrangeo.2015.09.008" TargetMode="External"/><Relationship Id="rId30" Type="http://schemas.openxmlformats.org/officeDocument/2006/relationships/hyperlink" Target="https://doi.org/10.1177/0361198119849588" TargetMode="External"/><Relationship Id="rId35" Type="http://schemas.openxmlformats.org/officeDocument/2006/relationships/hyperlink" Target="https://mspace.lib.umanitoba.ca/bitstream/handle/1993/36220/Linovski_Orly_Transportation_Equity.pdf?sequence=1" TargetMode="External"/><Relationship Id="rId43" Type="http://schemas.openxmlformats.org/officeDocument/2006/relationships/hyperlink" Target="https://doi.org/10.11124/JBIES-20-00167" TargetMode="External"/><Relationship Id="rId48" Type="http://schemas.openxmlformats.org/officeDocument/2006/relationships/hyperlink" Target="https://doi.org/10.9745/GHSP-D-18-00366" TargetMode="External"/><Relationship Id="rId56" Type="http://schemas.openxmlformats.org/officeDocument/2006/relationships/hyperlink" Target="https://doi.org/10.1016/j.healthplace.2020.102406" TargetMode="External"/><Relationship Id="rId8" Type="http://schemas.openxmlformats.org/officeDocument/2006/relationships/comments" Target="comments.xml"/><Relationship Id="rId51" Type="http://schemas.openxmlformats.org/officeDocument/2006/relationships/hyperlink" Target="https://doi.org/10.1016/j.jth.2020.100944"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86/s12992-019-0484-8" TargetMode="External"/><Relationship Id="rId25" Type="http://schemas.openxmlformats.org/officeDocument/2006/relationships/hyperlink" Target="https://doi.org/10.1016/j.jtrangeo.2020.102927" TargetMode="External"/><Relationship Id="rId33" Type="http://schemas.openxmlformats.org/officeDocument/2006/relationships/hyperlink" Target="https://doi.org/10.1177/0361198196155900112" TargetMode="External"/><Relationship Id="rId38" Type="http://schemas.openxmlformats.org/officeDocument/2006/relationships/hyperlink" Target="https://doi.org/10.1016/j.jtrangeo.2012.03.016" TargetMode="External"/><Relationship Id="rId46" Type="http://schemas.openxmlformats.org/officeDocument/2006/relationships/hyperlink" Target="https://annualmeeting.mytrb.org/OnlineProgram/Details/15652https://trid.trb.org/view/1759304" TargetMode="External"/><Relationship Id="rId59" Type="http://schemas.openxmlformats.org/officeDocument/2006/relationships/theme" Target="theme/theme1.xml"/><Relationship Id="rId20" Type="http://schemas.openxmlformats.org/officeDocument/2006/relationships/hyperlink" Target="https://doi.org/10.1016/j.jtrangeo.2020.102845" TargetMode="External"/><Relationship Id="rId41" Type="http://schemas.openxmlformats.org/officeDocument/2006/relationships/hyperlink" Target="https://doi.org/10.1016/B978-0-08-102671-7.10053-3" TargetMode="External"/><Relationship Id="rId54" Type="http://schemas.openxmlformats.org/officeDocument/2006/relationships/hyperlink" Target="https://www.un.org/sustainabledevelop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th.2020.100875" TargetMode="External"/><Relationship Id="rId23" Type="http://schemas.openxmlformats.org/officeDocument/2006/relationships/hyperlink" Target="https://doi.org/10.1016/j.jtrangeo.2019.102551" TargetMode="External"/><Relationship Id="rId28" Type="http://schemas.openxmlformats.org/officeDocument/2006/relationships/hyperlink" Target="https://doi.org/10.1177/0361198120914620" TargetMode="External"/><Relationship Id="rId36" Type="http://schemas.openxmlformats.org/officeDocument/2006/relationships/hyperlink" Target="https://doi.org/10.1016/j.tra.2005.12.005" TargetMode="External"/><Relationship Id="rId49" Type="http://schemas.openxmlformats.org/officeDocument/2006/relationships/hyperlink" Target="https://books.google.com?id=VvhsDwAAQBAJ"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doi.org/10.1016/j.tranpol.2014.02.006" TargetMode="External"/><Relationship Id="rId44" Type="http://schemas.openxmlformats.org/officeDocument/2006/relationships/hyperlink" Target="https://doi.org/10.3390/su122410382" TargetMode="External"/><Relationship Id="rId52" Type="http://schemas.openxmlformats.org/officeDocument/2006/relationships/hyperlink" Target="https://doi.org/10.1177/0361198118782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1362</TotalTime>
  <Pages>29</Pages>
  <Words>9641</Words>
  <Characters>54960</Characters>
  <Application>Microsoft Office Word</Application>
  <DocSecurity>0</DocSecurity>
  <Lines>458</Lines>
  <Paragraphs>128</Paragraphs>
  <ScaleCrop>false</ScaleCrop>
  <HeadingPairs>
    <vt:vector size="2" baseType="variant">
      <vt:variant>
        <vt:lpstr>Título</vt:lpstr>
      </vt:variant>
      <vt:variant>
        <vt:i4>1</vt:i4>
      </vt:variant>
    </vt:vector>
  </HeadingPairs>
  <TitlesOfParts>
    <vt:vector size="1" baseType="lpstr">
      <vt:lpstr>Equity conceptualization and standards within transportation literature: a scoping review</vt:lpstr>
    </vt:vector>
  </TitlesOfParts>
  <Company/>
  <LinksUpToDate>false</LinksUpToDate>
  <CharactersWithSpaces>64473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 and standards within transportation literature: a scoping review</dc:title>
  <dc:creator/>
  <cp:keywords/>
  <cp:lastModifiedBy>Anastasia Soukhov</cp:lastModifiedBy>
  <cp:revision>11</cp:revision>
  <dcterms:created xsi:type="dcterms:W3CDTF">2023-04-25T14:02:00Z</dcterms:created>
  <dcterms:modified xsi:type="dcterms:W3CDTF">2023-05-04T12:33:00Z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